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D33353" w14:textId="77777777" w:rsidR="00203817" w:rsidRDefault="00203817">
      <w:pPr>
        <w:adjustRightInd w:val="0"/>
        <w:spacing w:line="60" w:lineRule="exact"/>
        <w:ind w:right="902"/>
        <w:jc w:val="center"/>
        <w:textAlignment w:val="baseline"/>
        <w:rPr>
          <w:rFonts w:eastAsia="新宋体"/>
          <w:b/>
          <w:i/>
          <w:kern w:val="0"/>
          <w:sz w:val="15"/>
          <w:szCs w:val="20"/>
        </w:rPr>
      </w:pPr>
      <w:r>
        <w:rPr>
          <w:rFonts w:eastAsia="新宋体" w:hint="eastAsia"/>
          <w:b/>
          <w:i/>
          <w:kern w:val="0"/>
          <w:sz w:val="15"/>
          <w:szCs w:val="20"/>
        </w:rPr>
        <w:t xml:space="preserve">                                          </w:t>
      </w:r>
    </w:p>
    <w:tbl>
      <w:tblPr>
        <w:tblW w:w="0" w:type="auto"/>
        <w:tblInd w:w="7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094"/>
      </w:tblGrid>
      <w:tr w:rsidR="00203817" w14:paraId="4020F4D4" w14:textId="77777777">
        <w:trPr>
          <w:trHeight w:val="80"/>
        </w:trPr>
        <w:tc>
          <w:tcPr>
            <w:tcW w:w="720" w:type="dxa"/>
          </w:tcPr>
          <w:p w14:paraId="5664C18E" w14:textId="77777777" w:rsidR="00203817" w:rsidRDefault="00203817">
            <w:pPr>
              <w:rPr>
                <w:i/>
                <w:sz w:val="15"/>
              </w:rPr>
            </w:pPr>
            <w:r>
              <w:rPr>
                <w:rFonts w:hint="eastAsia"/>
                <w:i/>
                <w:sz w:val="15"/>
              </w:rPr>
              <w:t>编号</w:t>
            </w:r>
            <w:r>
              <w:rPr>
                <w:i/>
                <w:sz w:val="15"/>
              </w:rPr>
              <w:t>No.: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624C95" w14:textId="77777777" w:rsidR="00203817" w:rsidRDefault="004C2992">
            <w:pPr>
              <w:rPr>
                <w:b/>
                <w:i/>
                <w:sz w:val="15"/>
                <w:u w:val="single"/>
              </w:rPr>
            </w:pPr>
            <w:r>
              <w:rPr>
                <w:rFonts w:eastAsia="新宋体" w:hint="eastAsia"/>
                <w:b/>
                <w:i/>
                <w:sz w:val="15"/>
              </w:rPr>
              <w:t>{</w:t>
            </w:r>
            <w:r>
              <w:rPr>
                <w:rFonts w:eastAsia="新宋体"/>
                <w:b/>
                <w:i/>
                <w:sz w:val="15"/>
              </w:rPr>
              <w:t>N</w:t>
            </w:r>
            <w:r>
              <w:rPr>
                <w:rFonts w:eastAsia="新宋体" w:hint="eastAsia"/>
                <w:b/>
                <w:i/>
                <w:sz w:val="15"/>
              </w:rPr>
              <w:t>o}</w:t>
            </w:r>
          </w:p>
        </w:tc>
      </w:tr>
    </w:tbl>
    <w:p w14:paraId="4B5D36DE" w14:textId="77777777" w:rsidR="00203817" w:rsidRDefault="00203817">
      <w:pPr>
        <w:pStyle w:val="afd"/>
        <w:spacing w:line="160" w:lineRule="exact"/>
        <w:rPr>
          <w:rFonts w:eastAsia="新宋体" w:hAnsi="新宋体"/>
          <w:sz w:val="32"/>
        </w:rPr>
      </w:pPr>
    </w:p>
    <w:p w14:paraId="520EB1EC" w14:textId="77777777" w:rsidR="00203817" w:rsidRDefault="00203817">
      <w:pPr>
        <w:pStyle w:val="afd"/>
        <w:spacing w:line="320" w:lineRule="exact"/>
        <w:rPr>
          <w:rFonts w:eastAsia="新宋体"/>
          <w:sz w:val="32"/>
        </w:rPr>
      </w:pPr>
      <w:r>
        <w:rPr>
          <w:rFonts w:eastAsia="新宋体" w:hAnsi="新宋体" w:hint="eastAsia"/>
          <w:sz w:val="32"/>
        </w:rPr>
        <w:t>紧</w:t>
      </w:r>
      <w:r>
        <w:rPr>
          <w:rFonts w:eastAsia="新宋体" w:hAnsi="新宋体" w:hint="eastAsia"/>
          <w:sz w:val="32"/>
        </w:rPr>
        <w:t xml:space="preserve"> </w:t>
      </w:r>
      <w:r>
        <w:rPr>
          <w:rFonts w:eastAsia="新宋体" w:hAnsi="新宋体" w:hint="eastAsia"/>
          <w:sz w:val="32"/>
        </w:rPr>
        <w:t>急</w:t>
      </w:r>
      <w:r>
        <w:rPr>
          <w:rFonts w:eastAsia="新宋体" w:hAnsi="新宋体" w:hint="eastAsia"/>
          <w:sz w:val="32"/>
        </w:rPr>
        <w:t xml:space="preserve"> </w:t>
      </w:r>
      <w:r>
        <w:rPr>
          <w:rFonts w:eastAsia="新宋体" w:hAnsi="新宋体"/>
          <w:sz w:val="32"/>
        </w:rPr>
        <w:t>逃</w:t>
      </w:r>
      <w:r>
        <w:rPr>
          <w:rFonts w:eastAsia="新宋体"/>
          <w:sz w:val="32"/>
        </w:rPr>
        <w:t xml:space="preserve"> </w:t>
      </w:r>
      <w:r>
        <w:rPr>
          <w:rFonts w:eastAsia="新宋体" w:hAnsi="新宋体"/>
          <w:sz w:val="32"/>
        </w:rPr>
        <w:t>生</w:t>
      </w:r>
      <w:r>
        <w:rPr>
          <w:rFonts w:eastAsia="新宋体"/>
          <w:sz w:val="32"/>
        </w:rPr>
        <w:t xml:space="preserve"> </w:t>
      </w:r>
      <w:r>
        <w:rPr>
          <w:rFonts w:eastAsia="新宋体" w:hint="eastAsia"/>
          <w:sz w:val="32"/>
        </w:rPr>
        <w:t>呼</w:t>
      </w:r>
      <w:r>
        <w:rPr>
          <w:rFonts w:eastAsia="新宋体" w:hint="eastAsia"/>
          <w:sz w:val="32"/>
        </w:rPr>
        <w:t xml:space="preserve"> </w:t>
      </w:r>
      <w:r>
        <w:rPr>
          <w:rFonts w:eastAsia="新宋体" w:hint="eastAsia"/>
          <w:sz w:val="32"/>
        </w:rPr>
        <w:t>吸</w:t>
      </w:r>
      <w:r>
        <w:rPr>
          <w:rFonts w:eastAsia="新宋体" w:hint="eastAsia"/>
          <w:sz w:val="32"/>
        </w:rPr>
        <w:t xml:space="preserve"> </w:t>
      </w:r>
      <w:r>
        <w:rPr>
          <w:rFonts w:eastAsia="新宋体" w:hint="eastAsia"/>
          <w:sz w:val="32"/>
        </w:rPr>
        <w:t>器</w:t>
      </w:r>
      <w:r>
        <w:rPr>
          <w:rFonts w:eastAsia="新宋体"/>
          <w:sz w:val="32"/>
        </w:rPr>
        <w:t xml:space="preserve"> </w:t>
      </w:r>
      <w:r>
        <w:rPr>
          <w:rFonts w:eastAsia="新宋体" w:hAnsi="新宋体"/>
          <w:sz w:val="32"/>
        </w:rPr>
        <w:t>检</w:t>
      </w:r>
      <w:r>
        <w:rPr>
          <w:rFonts w:eastAsia="新宋体"/>
          <w:sz w:val="32"/>
        </w:rPr>
        <w:t xml:space="preserve"> </w:t>
      </w:r>
      <w:r>
        <w:rPr>
          <w:rFonts w:eastAsia="新宋体" w:hAnsi="新宋体"/>
          <w:sz w:val="32"/>
        </w:rPr>
        <w:t>修</w:t>
      </w:r>
      <w:r>
        <w:rPr>
          <w:rFonts w:eastAsia="新宋体"/>
          <w:sz w:val="32"/>
        </w:rPr>
        <w:t xml:space="preserve"> </w:t>
      </w:r>
      <w:r>
        <w:rPr>
          <w:rFonts w:eastAsia="新宋体" w:hAnsi="新宋体"/>
          <w:sz w:val="32"/>
        </w:rPr>
        <w:t>报</w:t>
      </w:r>
      <w:r>
        <w:rPr>
          <w:rFonts w:eastAsia="新宋体"/>
          <w:sz w:val="32"/>
        </w:rPr>
        <w:t xml:space="preserve"> </w:t>
      </w:r>
      <w:r>
        <w:rPr>
          <w:rFonts w:eastAsia="新宋体" w:hAnsi="新宋体"/>
          <w:sz w:val="32"/>
        </w:rPr>
        <w:t>告</w:t>
      </w:r>
    </w:p>
    <w:p w14:paraId="18CC8B52" w14:textId="77777777" w:rsidR="00203817" w:rsidRDefault="00203817">
      <w:pPr>
        <w:spacing w:line="320" w:lineRule="exact"/>
        <w:jc w:val="center"/>
        <w:rPr>
          <w:rFonts w:eastAsia="新宋体"/>
          <w:b/>
          <w:u w:val="single"/>
        </w:rPr>
      </w:pPr>
      <w:r>
        <w:rPr>
          <w:rFonts w:eastAsia="新宋体"/>
          <w:b/>
          <w:u w:val="single"/>
        </w:rPr>
        <w:t>REPORT ON INSPECTION &amp; SERVICE OF ESCAPE SETS</w:t>
      </w:r>
    </w:p>
    <w:tbl>
      <w:tblPr>
        <w:tblW w:w="10560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2160"/>
        <w:gridCol w:w="4200"/>
        <w:gridCol w:w="1680"/>
        <w:gridCol w:w="2520"/>
      </w:tblGrid>
      <w:tr w:rsidR="00203817" w14:paraId="553294B7" w14:textId="77777777" w:rsidTr="004C2992">
        <w:tc>
          <w:tcPr>
            <w:tcW w:w="2160" w:type="dxa"/>
          </w:tcPr>
          <w:p w14:paraId="7A09816E" w14:textId="77777777" w:rsidR="00203817" w:rsidRDefault="00203817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船</w:t>
            </w:r>
            <w:r>
              <w:rPr>
                <w:rFonts w:eastAsia="新宋体" w:hAnsi="新宋体"/>
              </w:rPr>
              <w:t xml:space="preserve">    </w:t>
            </w:r>
            <w:r>
              <w:rPr>
                <w:rFonts w:eastAsia="新宋体" w:hAnsi="新宋体"/>
              </w:rPr>
              <w:t>名</w:t>
            </w:r>
          </w:p>
        </w:tc>
        <w:tc>
          <w:tcPr>
            <w:tcW w:w="4200" w:type="dxa"/>
          </w:tcPr>
          <w:p w14:paraId="59B76573" w14:textId="77777777" w:rsidR="00203817" w:rsidRDefault="004C2992">
            <w:pPr>
              <w:spacing w:line="0" w:lineRule="atLeast"/>
              <w:rPr>
                <w:b/>
              </w:rPr>
            </w:pPr>
            <w:r w:rsidRPr="004C2992">
              <w:rPr>
                <w:b/>
              </w:rPr>
              <w:t>{</w:t>
            </w:r>
            <w:proofErr w:type="spellStart"/>
            <w:r w:rsidRPr="004C2992">
              <w:rPr>
                <w:b/>
              </w:rPr>
              <w:t>VesselName</w:t>
            </w:r>
            <w:proofErr w:type="spellEnd"/>
            <w:r w:rsidRPr="004C2992">
              <w:rPr>
                <w:b/>
              </w:rPr>
              <w:t>}</w:t>
            </w:r>
          </w:p>
        </w:tc>
        <w:tc>
          <w:tcPr>
            <w:tcW w:w="1680" w:type="dxa"/>
          </w:tcPr>
          <w:p w14:paraId="6BBBDCCB" w14:textId="77777777" w:rsidR="00203817" w:rsidRDefault="00203817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船</w:t>
            </w:r>
            <w:r>
              <w:rPr>
                <w:rFonts w:eastAsia="新宋体" w:hAnsi="新宋体"/>
              </w:rPr>
              <w:t xml:space="preserve">  </w:t>
            </w:r>
            <w:r>
              <w:rPr>
                <w:rFonts w:eastAsia="新宋体" w:hAnsi="新宋体"/>
              </w:rPr>
              <w:t>籍</w:t>
            </w:r>
            <w:r>
              <w:rPr>
                <w:rFonts w:eastAsia="新宋体" w:hAnsi="新宋体"/>
              </w:rPr>
              <w:t xml:space="preserve">  </w:t>
            </w:r>
            <w:r>
              <w:rPr>
                <w:rFonts w:eastAsia="新宋体" w:hAnsi="新宋体"/>
              </w:rPr>
              <w:t>港</w:t>
            </w:r>
          </w:p>
        </w:tc>
        <w:tc>
          <w:tcPr>
            <w:tcW w:w="2520" w:type="dxa"/>
          </w:tcPr>
          <w:p w14:paraId="211246CB" w14:textId="77777777" w:rsidR="00203817" w:rsidRDefault="00203817">
            <w:pPr>
              <w:spacing w:line="0" w:lineRule="atLeast"/>
              <w:rPr>
                <w:b/>
              </w:rPr>
            </w:pPr>
          </w:p>
        </w:tc>
      </w:tr>
      <w:tr w:rsidR="004C2992" w14:paraId="1A8EB16C" w14:textId="77777777" w:rsidTr="004C2992">
        <w:tc>
          <w:tcPr>
            <w:tcW w:w="2160" w:type="dxa"/>
          </w:tcPr>
          <w:p w14:paraId="10800873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Vessel</w:t>
            </w:r>
            <w:r>
              <w:rPr>
                <w:rFonts w:eastAsia="新宋体" w:hAnsi="新宋体"/>
              </w:rPr>
              <w:t>’</w:t>
            </w:r>
            <w:r>
              <w:rPr>
                <w:rFonts w:eastAsia="新宋体" w:hAnsi="新宋体"/>
              </w:rPr>
              <w:t>s Name:</w:t>
            </w:r>
          </w:p>
        </w:tc>
        <w:tc>
          <w:tcPr>
            <w:tcW w:w="4200" w:type="dxa"/>
            <w:tcBorders>
              <w:bottom w:val="single" w:sz="4" w:space="0" w:color="auto"/>
            </w:tcBorders>
          </w:tcPr>
          <w:p w14:paraId="1AD0E0B2" w14:textId="77777777" w:rsidR="004C2992" w:rsidRDefault="004C2992" w:rsidP="004C2992">
            <w:pPr>
              <w:spacing w:line="0" w:lineRule="atLeast"/>
              <w:rPr>
                <w:rFonts w:eastAsia="新宋体"/>
                <w:b/>
              </w:rPr>
            </w:pPr>
            <w:r>
              <w:rPr>
                <w:rFonts w:eastAsia="新宋体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VesselName}"/>
                  </w:textInput>
                </w:ffData>
              </w:fldChar>
            </w:r>
            <w:r>
              <w:rPr>
                <w:rFonts w:eastAsia="新宋体"/>
                <w:b/>
              </w:rPr>
              <w:instrText xml:space="preserve"> FORMTEXT </w:instrText>
            </w:r>
            <w:r>
              <w:rPr>
                <w:rFonts w:eastAsia="新宋体"/>
                <w:b/>
              </w:rPr>
            </w:r>
            <w:r>
              <w:rPr>
                <w:rFonts w:eastAsia="新宋体"/>
                <w:b/>
              </w:rPr>
              <w:fldChar w:fldCharType="separate"/>
            </w:r>
            <w:r>
              <w:rPr>
                <w:rFonts w:eastAsia="新宋体"/>
                <w:b/>
                <w:noProof/>
              </w:rPr>
              <w:t>{VesselName}</w:t>
            </w:r>
            <w:r>
              <w:rPr>
                <w:rFonts w:eastAsia="新宋体"/>
                <w:b/>
              </w:rPr>
              <w:fldChar w:fldCharType="end"/>
            </w:r>
          </w:p>
        </w:tc>
        <w:tc>
          <w:tcPr>
            <w:tcW w:w="1680" w:type="dxa"/>
          </w:tcPr>
          <w:p w14:paraId="5A48D9FD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Port of Registry: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7DFAA22" w14:textId="77777777" w:rsidR="004C2992" w:rsidRDefault="004C2992" w:rsidP="004C2992">
            <w:pPr>
              <w:spacing w:line="0" w:lineRule="atLeast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349"/>
                  <w:enabled/>
                  <w:calcOnExit w:val="0"/>
                  <w:textInput>
                    <w:default w:val="{VesselName}"/>
                  </w:textInput>
                </w:ffData>
              </w:fldChar>
            </w:r>
            <w:bookmarkStart w:id="0" w:name="Text349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{VesselName}</w:t>
            </w:r>
            <w:r>
              <w:rPr>
                <w:b/>
              </w:rPr>
              <w:fldChar w:fldCharType="end"/>
            </w:r>
            <w:bookmarkEnd w:id="0"/>
          </w:p>
        </w:tc>
      </w:tr>
      <w:tr w:rsidR="004C2992" w14:paraId="33532538" w14:textId="77777777" w:rsidTr="004C2992">
        <w:tc>
          <w:tcPr>
            <w:tcW w:w="2160" w:type="dxa"/>
          </w:tcPr>
          <w:p w14:paraId="6F393241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船级</w:t>
            </w:r>
            <w:r>
              <w:rPr>
                <w:rFonts w:eastAsia="新宋体" w:hAnsi="新宋体" w:hint="eastAsia"/>
              </w:rPr>
              <w:t>社</w:t>
            </w:r>
            <w:r>
              <w:rPr>
                <w:rFonts w:eastAsia="新宋体" w:hAnsi="新宋体"/>
              </w:rPr>
              <w:t>/</w:t>
            </w:r>
            <w:r>
              <w:rPr>
                <w:rFonts w:eastAsia="新宋体" w:hAnsi="新宋体" w:hint="eastAsia"/>
              </w:rPr>
              <w:t>船舶登记号</w:t>
            </w:r>
          </w:p>
        </w:tc>
        <w:tc>
          <w:tcPr>
            <w:tcW w:w="4200" w:type="dxa"/>
            <w:tcBorders>
              <w:top w:val="single" w:sz="4" w:space="0" w:color="auto"/>
            </w:tcBorders>
          </w:tcPr>
          <w:p w14:paraId="0049E665" w14:textId="77777777" w:rsidR="004C2992" w:rsidRDefault="004C2992" w:rsidP="004C2992">
            <w:pPr>
              <w:spacing w:line="0" w:lineRule="atLeast"/>
              <w:rPr>
                <w:rFonts w:eastAsia="新宋体"/>
                <w:b/>
              </w:rPr>
            </w:pPr>
            <w:r>
              <w:rPr>
                <w:rFonts w:eastAsia="新宋体"/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{ClassID}"/>
                  </w:textInput>
                </w:ffData>
              </w:fldChar>
            </w:r>
            <w:bookmarkStart w:id="1" w:name="Text8"/>
            <w:r>
              <w:rPr>
                <w:rFonts w:eastAsia="新宋体"/>
                <w:b/>
              </w:rPr>
              <w:instrText xml:space="preserve"> FORMTEXT </w:instrText>
            </w:r>
            <w:r>
              <w:rPr>
                <w:rFonts w:eastAsia="新宋体"/>
                <w:b/>
              </w:rPr>
            </w:r>
            <w:r>
              <w:rPr>
                <w:rFonts w:eastAsia="新宋体"/>
                <w:b/>
              </w:rPr>
              <w:fldChar w:fldCharType="separate"/>
            </w:r>
            <w:r>
              <w:rPr>
                <w:rFonts w:eastAsia="新宋体"/>
                <w:b/>
                <w:noProof/>
              </w:rPr>
              <w:t>{ClassID}</w:t>
            </w:r>
            <w:r>
              <w:rPr>
                <w:rFonts w:eastAsia="新宋体"/>
                <w:b/>
              </w:rPr>
              <w:fldChar w:fldCharType="end"/>
            </w:r>
            <w:bookmarkEnd w:id="1"/>
          </w:p>
        </w:tc>
        <w:tc>
          <w:tcPr>
            <w:tcW w:w="1680" w:type="dxa"/>
          </w:tcPr>
          <w:p w14:paraId="2E18710E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 w:hint="eastAsia"/>
              </w:rPr>
              <w:t>工作控制号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AB6010C" w14:textId="77777777" w:rsidR="004C2992" w:rsidRPr="004C2992" w:rsidRDefault="004C2992" w:rsidP="004C2992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proofErr w:type="spellStart"/>
            <w:r w:rsidRPr="004C2992">
              <w:rPr>
                <w:b/>
              </w:rPr>
              <w:t>WorkingNo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</w:tr>
      <w:tr w:rsidR="004C2992" w14:paraId="6334DE43" w14:textId="77777777" w:rsidTr="004C2992">
        <w:tc>
          <w:tcPr>
            <w:tcW w:w="2160" w:type="dxa"/>
          </w:tcPr>
          <w:p w14:paraId="17C79290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Class/</w:t>
            </w:r>
            <w:r>
              <w:rPr>
                <w:rFonts w:eastAsia="新宋体" w:hAnsi="新宋体" w:hint="eastAsia"/>
              </w:rPr>
              <w:t xml:space="preserve"> Id No.:</w:t>
            </w:r>
          </w:p>
        </w:tc>
        <w:tc>
          <w:tcPr>
            <w:tcW w:w="4200" w:type="dxa"/>
            <w:tcBorders>
              <w:bottom w:val="single" w:sz="4" w:space="0" w:color="auto"/>
            </w:tcBorders>
          </w:tcPr>
          <w:p w14:paraId="5E4E6126" w14:textId="77777777" w:rsidR="004C2992" w:rsidRDefault="004C2992" w:rsidP="004C2992">
            <w:pPr>
              <w:spacing w:line="0" w:lineRule="atLeast"/>
              <w:rPr>
                <w:rFonts w:eastAsia="新宋体"/>
                <w:b/>
              </w:rPr>
            </w:pPr>
            <w:r w:rsidRPr="004C2992">
              <w:rPr>
                <w:rFonts w:eastAsia="新宋体"/>
                <w:b/>
              </w:rPr>
              <w:t>{</w:t>
            </w:r>
            <w:proofErr w:type="spellStart"/>
            <w:r w:rsidRPr="004C2992">
              <w:rPr>
                <w:rFonts w:eastAsia="新宋体"/>
                <w:b/>
              </w:rPr>
              <w:t>ClassID</w:t>
            </w:r>
            <w:proofErr w:type="spellEnd"/>
            <w:r w:rsidRPr="004C2992">
              <w:rPr>
                <w:rFonts w:eastAsia="新宋体"/>
                <w:b/>
              </w:rPr>
              <w:t>}</w:t>
            </w:r>
          </w:p>
        </w:tc>
        <w:tc>
          <w:tcPr>
            <w:tcW w:w="1680" w:type="dxa"/>
          </w:tcPr>
          <w:p w14:paraId="7FF1C98A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 w:hint="eastAsia"/>
              </w:rPr>
              <w:t xml:space="preserve">Working </w:t>
            </w:r>
            <w:r>
              <w:rPr>
                <w:rFonts w:eastAsia="新宋体" w:hAnsi="新宋体"/>
              </w:rPr>
              <w:t>No.: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9CDB20F" w14:textId="77777777" w:rsidR="004C2992" w:rsidRDefault="004C2992" w:rsidP="004C2992">
            <w:pPr>
              <w:spacing w:line="0" w:lineRule="atLeast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WorkingNo}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{WorkingNo}</w:t>
            </w:r>
            <w:r>
              <w:rPr>
                <w:b/>
              </w:rPr>
              <w:fldChar w:fldCharType="end"/>
            </w:r>
          </w:p>
        </w:tc>
      </w:tr>
      <w:tr w:rsidR="004C2992" w14:paraId="2DE6DA22" w14:textId="77777777" w:rsidTr="004C2992">
        <w:tc>
          <w:tcPr>
            <w:tcW w:w="2160" w:type="dxa"/>
          </w:tcPr>
          <w:p w14:paraId="7E3F9112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检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修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地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点</w:t>
            </w:r>
          </w:p>
        </w:tc>
        <w:tc>
          <w:tcPr>
            <w:tcW w:w="4200" w:type="dxa"/>
            <w:tcBorders>
              <w:top w:val="single" w:sz="4" w:space="0" w:color="auto"/>
            </w:tcBorders>
          </w:tcPr>
          <w:p w14:paraId="67AD4C7C" w14:textId="77777777" w:rsidR="004C2992" w:rsidRDefault="004C2992" w:rsidP="004C2992">
            <w:pPr>
              <w:spacing w:line="0" w:lineRule="atLeast"/>
              <w:rPr>
                <w:rFonts w:eastAsia="新宋体"/>
                <w:b/>
              </w:rPr>
            </w:pPr>
            <w:r w:rsidRPr="004C2992">
              <w:rPr>
                <w:rFonts w:eastAsia="新宋体"/>
                <w:b/>
              </w:rPr>
              <w:t>{</w:t>
            </w:r>
            <w:proofErr w:type="spellStart"/>
            <w:r w:rsidRPr="004C2992">
              <w:rPr>
                <w:rFonts w:eastAsia="新宋体"/>
                <w:b/>
              </w:rPr>
              <w:t>PlaceService</w:t>
            </w:r>
            <w:proofErr w:type="spellEnd"/>
            <w:r w:rsidRPr="004C2992">
              <w:rPr>
                <w:rFonts w:eastAsia="新宋体"/>
                <w:b/>
              </w:rPr>
              <w:t>}</w:t>
            </w:r>
          </w:p>
        </w:tc>
        <w:tc>
          <w:tcPr>
            <w:tcW w:w="1680" w:type="dxa"/>
          </w:tcPr>
          <w:p w14:paraId="7E5C0F14" w14:textId="77777777" w:rsidR="004C2992" w:rsidRDefault="004C2992" w:rsidP="004C2992">
            <w:pPr>
              <w:spacing w:line="280" w:lineRule="exact"/>
              <w:rPr>
                <w:rFonts w:eastAsia="新宋体" w:hAnsi="新宋体"/>
              </w:rPr>
            </w:pPr>
            <w:r>
              <w:rPr>
                <w:rFonts w:eastAsia="新宋体" w:hAnsi="新宋体"/>
              </w:rPr>
              <w:t>检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修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日</w:t>
            </w:r>
            <w:r>
              <w:rPr>
                <w:rFonts w:eastAsia="新宋体" w:hAnsi="新宋体"/>
              </w:rPr>
              <w:t xml:space="preserve"> </w:t>
            </w:r>
            <w:r>
              <w:rPr>
                <w:rFonts w:eastAsia="新宋体" w:hAnsi="新宋体"/>
              </w:rPr>
              <w:t>期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CBB70E5" w14:textId="77777777" w:rsidR="004C2992" w:rsidRPr="00203817" w:rsidRDefault="004C2992" w:rsidP="004C2992">
            <w:pPr>
              <w:spacing w:line="0" w:lineRule="atLeast"/>
              <w:rPr>
                <w:rFonts w:ascii="Consolas" w:hAnsi="Consolas" w:cs="宋体"/>
                <w:color w:val="FFFFFF"/>
                <w:kern w:val="0"/>
                <w:szCs w:val="21"/>
              </w:rPr>
            </w:pPr>
            <w:r w:rsidRPr="004C2992">
              <w:rPr>
                <w:rFonts w:hint="eastAsia"/>
                <w:b/>
              </w:rPr>
              <w:t>{</w:t>
            </w:r>
            <w:proofErr w:type="spellStart"/>
            <w:r w:rsidRPr="004C2992">
              <w:rPr>
                <w:b/>
              </w:rPr>
              <w:t>DateService</w:t>
            </w:r>
            <w:proofErr w:type="spellEnd"/>
            <w:r w:rsidRPr="004C2992">
              <w:rPr>
                <w:rFonts w:hint="eastAsia"/>
                <w:b/>
              </w:rPr>
              <w:t>}</w:t>
            </w:r>
          </w:p>
        </w:tc>
      </w:tr>
      <w:tr w:rsidR="004C2992" w14:paraId="67937888" w14:textId="77777777" w:rsidTr="004C2992">
        <w:tc>
          <w:tcPr>
            <w:tcW w:w="2160" w:type="dxa"/>
          </w:tcPr>
          <w:p w14:paraId="0C4B1522" w14:textId="77777777" w:rsidR="004C2992" w:rsidRDefault="004C2992" w:rsidP="004C2992">
            <w:pPr>
              <w:spacing w:line="0" w:lineRule="atLeast"/>
              <w:rPr>
                <w:rFonts w:eastAsia="新宋体"/>
              </w:rPr>
            </w:pPr>
            <w:r>
              <w:rPr>
                <w:rFonts w:eastAsia="新宋体"/>
              </w:rPr>
              <w:t>Place of Service:</w:t>
            </w:r>
            <w:r>
              <w:rPr>
                <w:rFonts w:eastAsia="新宋体" w:hint="eastAsia"/>
              </w:rPr>
              <w:t xml:space="preserve"> </w:t>
            </w:r>
          </w:p>
        </w:tc>
        <w:tc>
          <w:tcPr>
            <w:tcW w:w="4200" w:type="dxa"/>
            <w:tcBorders>
              <w:bottom w:val="single" w:sz="4" w:space="0" w:color="auto"/>
            </w:tcBorders>
          </w:tcPr>
          <w:p w14:paraId="37767778" w14:textId="77777777" w:rsidR="004C2992" w:rsidRDefault="004C2992" w:rsidP="004C2992">
            <w:pPr>
              <w:spacing w:line="0" w:lineRule="atLeast"/>
              <w:rPr>
                <w:rFonts w:eastAsia="新宋体"/>
                <w:b/>
              </w:rPr>
            </w:pPr>
            <w:r>
              <w:rPr>
                <w:rFonts w:eastAsia="新宋体"/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{PlaceService}"/>
                  </w:textInput>
                </w:ffData>
              </w:fldChar>
            </w:r>
            <w:bookmarkStart w:id="2" w:name="Text4"/>
            <w:r>
              <w:rPr>
                <w:rFonts w:eastAsia="新宋体"/>
                <w:b/>
              </w:rPr>
              <w:instrText xml:space="preserve"> FORMTEXT </w:instrText>
            </w:r>
            <w:r>
              <w:rPr>
                <w:rFonts w:eastAsia="新宋体"/>
                <w:b/>
              </w:rPr>
            </w:r>
            <w:r>
              <w:rPr>
                <w:rFonts w:eastAsia="新宋体"/>
                <w:b/>
              </w:rPr>
              <w:fldChar w:fldCharType="separate"/>
            </w:r>
            <w:r>
              <w:rPr>
                <w:rFonts w:eastAsia="新宋体"/>
                <w:b/>
                <w:noProof/>
              </w:rPr>
              <w:t>{PlaceService}</w:t>
            </w:r>
            <w:r>
              <w:rPr>
                <w:rFonts w:eastAsia="新宋体"/>
                <w:b/>
              </w:rPr>
              <w:fldChar w:fldCharType="end"/>
            </w:r>
            <w:bookmarkEnd w:id="2"/>
          </w:p>
        </w:tc>
        <w:tc>
          <w:tcPr>
            <w:tcW w:w="1680" w:type="dxa"/>
          </w:tcPr>
          <w:p w14:paraId="56D20052" w14:textId="77777777" w:rsidR="004C2992" w:rsidRDefault="004C2992" w:rsidP="004C2992">
            <w:pPr>
              <w:spacing w:line="0" w:lineRule="atLeast"/>
              <w:rPr>
                <w:rFonts w:eastAsia="新宋体"/>
              </w:rPr>
            </w:pPr>
            <w:r>
              <w:rPr>
                <w:rFonts w:eastAsia="新宋体"/>
              </w:rPr>
              <w:t>Date of Service: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1633FCD" w14:textId="77777777" w:rsidR="004C2992" w:rsidRDefault="004C2992" w:rsidP="004C2992">
            <w:pPr>
              <w:spacing w:line="0" w:lineRule="atLeast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ateService}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{DateService}</w:t>
            </w:r>
            <w:r>
              <w:rPr>
                <w:b/>
              </w:rPr>
              <w:fldChar w:fldCharType="end"/>
            </w:r>
          </w:p>
        </w:tc>
      </w:tr>
    </w:tbl>
    <w:p w14:paraId="1F83EA2D" w14:textId="77777777" w:rsidR="00203817" w:rsidRDefault="00203817">
      <w:pPr>
        <w:spacing w:line="100" w:lineRule="exact"/>
        <w:rPr>
          <w:rFonts w:eastAsia="仿宋_GB2312"/>
          <w:sz w:val="10"/>
        </w:rPr>
      </w:pPr>
    </w:p>
    <w:p w14:paraId="22BB81FD" w14:textId="77777777" w:rsidR="00203817" w:rsidRDefault="00203817">
      <w:pPr>
        <w:spacing w:line="180" w:lineRule="exact"/>
        <w:rPr>
          <w:rFonts w:eastAsia="仿宋_GB2312"/>
          <w:sz w:val="18"/>
        </w:rPr>
      </w:pPr>
      <w:r>
        <w:rPr>
          <w:rFonts w:eastAsia="仿宋_GB2312"/>
        </w:rPr>
        <w:t xml:space="preserve">                                                                   </w:t>
      </w:r>
      <w:r>
        <w:rPr>
          <w:rFonts w:eastAsia="仿宋_GB2312" w:hint="eastAsia"/>
        </w:rPr>
        <w:t xml:space="preserve">            </w:t>
      </w:r>
      <w:r>
        <w:rPr>
          <w:rFonts w:eastAsia="仿宋_GB2312" w:hint="eastAsia"/>
          <w:sz w:val="18"/>
        </w:rPr>
        <w:t xml:space="preserve"> </w:t>
      </w:r>
      <w:r>
        <w:rPr>
          <w:rFonts w:eastAsia="仿宋_GB2312" w:hint="eastAsia"/>
          <w:sz w:val="18"/>
        </w:rPr>
        <w:t>页码</w:t>
      </w:r>
      <w:r>
        <w:rPr>
          <w:rFonts w:eastAsia="仿宋_GB2312" w:hint="eastAsia"/>
          <w:sz w:val="18"/>
        </w:rPr>
        <w:t>/P</w:t>
      </w:r>
      <w:r>
        <w:rPr>
          <w:rFonts w:eastAsia="仿宋_GB2312"/>
          <w:sz w:val="18"/>
        </w:rPr>
        <w:t xml:space="preserve">ages: </w:t>
      </w:r>
      <w:r>
        <w:rPr>
          <w:rFonts w:eastAsia="仿宋_GB2312"/>
          <w:b/>
          <w:sz w:val="18"/>
          <w:u w:val="single"/>
        </w:rPr>
        <w:fldChar w:fldCharType="begin">
          <w:ffData>
            <w:name w:val="Text164"/>
            <w:enabled/>
            <w:calcOnExit w:val="0"/>
            <w:textInput/>
          </w:ffData>
        </w:fldChar>
      </w:r>
      <w:bookmarkStart w:id="3" w:name="Text164"/>
      <w:r>
        <w:rPr>
          <w:rFonts w:eastAsia="仿宋_GB2312"/>
          <w:b/>
          <w:sz w:val="18"/>
          <w:u w:val="single"/>
        </w:rPr>
        <w:instrText xml:space="preserve"> FORMTEXT </w:instrText>
      </w:r>
      <w:r>
        <w:rPr>
          <w:rFonts w:eastAsia="仿宋_GB2312"/>
          <w:b/>
          <w:sz w:val="18"/>
          <w:u w:val="single"/>
        </w:rPr>
      </w:r>
      <w:r>
        <w:rPr>
          <w:rFonts w:eastAsia="仿宋_GB2312"/>
          <w:b/>
          <w:sz w:val="18"/>
          <w:u w:val="single"/>
        </w:rPr>
        <w:fldChar w:fldCharType="separate"/>
      </w:r>
      <w:r>
        <w:rPr>
          <w:rFonts w:eastAsia="仿宋_GB2312" w:hint="eastAsia"/>
          <w:b/>
          <w:sz w:val="18"/>
          <w:u w:val="single"/>
        </w:rPr>
        <w:t>1/1</w:t>
      </w:r>
      <w:r>
        <w:rPr>
          <w:rFonts w:eastAsia="仿宋_GB2312"/>
          <w:b/>
          <w:sz w:val="18"/>
          <w:u w:val="single"/>
        </w:rPr>
        <w:fldChar w:fldCharType="end"/>
      </w:r>
      <w:bookmarkEnd w:id="3"/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462"/>
        <w:gridCol w:w="4098"/>
      </w:tblGrid>
      <w:tr w:rsidR="00203817" w14:paraId="72EE71E0" w14:textId="77777777">
        <w:trPr>
          <w:cantSplit/>
          <w:trHeight w:val="241"/>
        </w:trPr>
        <w:tc>
          <w:tcPr>
            <w:tcW w:w="10680" w:type="dxa"/>
            <w:gridSpan w:val="3"/>
            <w:tcBorders>
              <w:bottom w:val="single" w:sz="4" w:space="0" w:color="auto"/>
            </w:tcBorders>
            <w:vAlign w:val="bottom"/>
          </w:tcPr>
          <w:p w14:paraId="0E767EE3" w14:textId="77777777" w:rsidR="00203817" w:rsidRDefault="00203817">
            <w:pPr>
              <w:spacing w:line="200" w:lineRule="exact"/>
              <w:jc w:val="center"/>
              <w:rPr>
                <w:rFonts w:eastAsia="仿宋_GB2312"/>
                <w:b/>
                <w:sz w:val="18"/>
              </w:rPr>
            </w:pPr>
            <w:r>
              <w:rPr>
                <w:rFonts w:eastAsia="仿宋_GB2312" w:hint="eastAsia"/>
                <w:b/>
                <w:sz w:val="18"/>
              </w:rPr>
              <w:t>检测维修内容代码／</w:t>
            </w:r>
            <w:r>
              <w:rPr>
                <w:rFonts w:eastAsia="仿宋_GB2312"/>
                <w:b/>
                <w:sz w:val="18"/>
              </w:rPr>
              <w:t xml:space="preserve">Description of Working Codes: </w:t>
            </w:r>
          </w:p>
        </w:tc>
      </w:tr>
      <w:tr w:rsidR="00203817" w14:paraId="4EA213E2" w14:textId="77777777">
        <w:trPr>
          <w:cantSplit/>
          <w:trHeight w:val="742"/>
        </w:trPr>
        <w:tc>
          <w:tcPr>
            <w:tcW w:w="3120" w:type="dxa"/>
            <w:tcBorders>
              <w:top w:val="single" w:sz="4" w:space="0" w:color="auto"/>
            </w:tcBorders>
            <w:vAlign w:val="bottom"/>
          </w:tcPr>
          <w:p w14:paraId="40938D0B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1=</w:t>
            </w:r>
            <w:r>
              <w:rPr>
                <w:rFonts w:eastAsia="仿宋_GB2312" w:hint="eastAsia"/>
                <w:sz w:val="18"/>
              </w:rPr>
              <w:t>面具检查</w:t>
            </w:r>
          </w:p>
          <w:p w14:paraId="7796C3C6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Face mask checked</w:t>
            </w:r>
          </w:p>
          <w:p w14:paraId="6DE16888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2=</w:t>
            </w:r>
            <w:r>
              <w:rPr>
                <w:rFonts w:eastAsia="仿宋_GB2312" w:hint="eastAsia"/>
                <w:sz w:val="18"/>
              </w:rPr>
              <w:t>呼吸阀检查</w:t>
            </w:r>
          </w:p>
          <w:p w14:paraId="7B740EEE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Breathing valve checked</w:t>
            </w:r>
          </w:p>
          <w:p w14:paraId="2E6DC576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3=</w:t>
            </w:r>
            <w:r>
              <w:rPr>
                <w:rFonts w:eastAsia="仿宋_GB2312" w:hint="eastAsia"/>
                <w:sz w:val="18"/>
              </w:rPr>
              <w:t>调节装置检查</w:t>
            </w:r>
          </w:p>
          <w:p w14:paraId="443D033A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Regulator unit checked</w:t>
            </w:r>
          </w:p>
          <w:p w14:paraId="73B1AD38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4=</w:t>
            </w:r>
            <w:r>
              <w:rPr>
                <w:rFonts w:eastAsia="仿宋_GB2312" w:hint="eastAsia"/>
                <w:sz w:val="18"/>
              </w:rPr>
              <w:t>背带检查</w:t>
            </w:r>
          </w:p>
          <w:p w14:paraId="024F45CB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proofErr w:type="spellStart"/>
            <w:r>
              <w:rPr>
                <w:rFonts w:eastAsia="仿宋_GB2312"/>
                <w:sz w:val="18"/>
              </w:rPr>
              <w:t>Hamess</w:t>
            </w:r>
            <w:proofErr w:type="spellEnd"/>
            <w:r>
              <w:rPr>
                <w:rFonts w:eastAsia="仿宋_GB2312"/>
                <w:sz w:val="18"/>
              </w:rPr>
              <w:t xml:space="preserve"> checked</w:t>
            </w:r>
          </w:p>
        </w:tc>
        <w:tc>
          <w:tcPr>
            <w:tcW w:w="3462" w:type="dxa"/>
            <w:tcBorders>
              <w:top w:val="single" w:sz="4" w:space="0" w:color="auto"/>
            </w:tcBorders>
            <w:vAlign w:val="bottom"/>
          </w:tcPr>
          <w:p w14:paraId="36352762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5</w:t>
            </w:r>
            <w:r>
              <w:rPr>
                <w:rFonts w:eastAsia="仿宋_GB2312" w:hint="eastAsia"/>
              </w:rPr>
              <w:t>=</w:t>
            </w:r>
            <w:r>
              <w:rPr>
                <w:rFonts w:eastAsia="仿宋_GB2312" w:hint="eastAsia"/>
                <w:sz w:val="18"/>
              </w:rPr>
              <w:t>功能试验</w:t>
            </w:r>
          </w:p>
          <w:p w14:paraId="30349BA5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Function tested</w:t>
            </w:r>
          </w:p>
          <w:p w14:paraId="6D43C688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6=</w:t>
            </w:r>
            <w:r>
              <w:rPr>
                <w:rFonts w:eastAsia="仿宋_GB2312" w:hint="eastAsia"/>
                <w:sz w:val="18"/>
              </w:rPr>
              <w:t>气瓶检查</w:t>
            </w:r>
          </w:p>
          <w:p w14:paraId="5C243515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Cylinders inspected</w:t>
            </w:r>
          </w:p>
          <w:p w14:paraId="74155332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7=</w:t>
            </w:r>
            <w:r>
              <w:rPr>
                <w:rFonts w:eastAsia="仿宋_GB2312" w:hint="eastAsia"/>
                <w:sz w:val="18"/>
              </w:rPr>
              <w:t>气瓶水压试验</w:t>
            </w:r>
          </w:p>
          <w:p w14:paraId="7125ACEE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 xml:space="preserve">Cylinders hydrostatic tested </w:t>
            </w:r>
          </w:p>
          <w:p w14:paraId="4D682BC2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8=</w:t>
            </w:r>
            <w:r>
              <w:rPr>
                <w:rFonts w:eastAsia="仿宋_GB2312" w:hint="eastAsia"/>
                <w:sz w:val="18"/>
              </w:rPr>
              <w:t>气瓶充装</w:t>
            </w:r>
          </w:p>
          <w:p w14:paraId="306390B6" w14:textId="77777777" w:rsidR="00203817" w:rsidRDefault="00203817">
            <w:pPr>
              <w:spacing w:line="200" w:lineRule="exact"/>
              <w:ind w:firstLineChars="100" w:firstLine="18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 xml:space="preserve">Cylinders recharged </w:t>
            </w:r>
          </w:p>
        </w:tc>
        <w:tc>
          <w:tcPr>
            <w:tcW w:w="4098" w:type="dxa"/>
            <w:tcBorders>
              <w:top w:val="single" w:sz="4" w:space="0" w:color="auto"/>
            </w:tcBorders>
          </w:tcPr>
          <w:p w14:paraId="76B36AC8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 xml:space="preserve"> 9=</w:t>
            </w:r>
            <w:r>
              <w:rPr>
                <w:rFonts w:eastAsia="仿宋_GB2312" w:hint="eastAsia"/>
                <w:sz w:val="18"/>
              </w:rPr>
              <w:t>新气瓶</w:t>
            </w:r>
          </w:p>
          <w:p w14:paraId="5C148499" w14:textId="77777777" w:rsidR="00203817" w:rsidRDefault="00203817">
            <w:pPr>
              <w:spacing w:line="200" w:lineRule="exact"/>
              <w:ind w:firstLineChars="200" w:firstLine="36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New cylinder</w:t>
            </w:r>
          </w:p>
          <w:p w14:paraId="1A2FCADC" w14:textId="77777777" w:rsidR="00203817" w:rsidRDefault="00203817">
            <w:p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10=</w:t>
            </w:r>
            <w:r>
              <w:rPr>
                <w:rFonts w:eastAsia="仿宋_GB2312" w:hint="eastAsia"/>
                <w:sz w:val="18"/>
              </w:rPr>
              <w:t>外部维修</w:t>
            </w:r>
          </w:p>
          <w:p w14:paraId="36861544" w14:textId="77777777" w:rsidR="00203817" w:rsidRDefault="00203817">
            <w:pPr>
              <w:spacing w:line="200" w:lineRule="exact"/>
              <w:ind w:firstLineChars="200" w:firstLine="360"/>
              <w:rPr>
                <w:rFonts w:eastAsia="仿宋_GB2312"/>
                <w:sz w:val="18"/>
              </w:rPr>
            </w:pPr>
            <w:r>
              <w:rPr>
                <w:rFonts w:eastAsia="仿宋_GB2312"/>
                <w:sz w:val="18"/>
              </w:rPr>
              <w:t>External maintenance</w:t>
            </w:r>
          </w:p>
          <w:p w14:paraId="50EAA626" w14:textId="77777777" w:rsidR="00203817" w:rsidRDefault="00203817">
            <w:pPr>
              <w:numPr>
                <w:ins w:id="4" w:author="qi" w:date="2012-05-14T13:54:00Z"/>
              </w:numPr>
              <w:spacing w:line="200" w:lineRule="exact"/>
              <w:rPr>
                <w:rFonts w:eastAsia="仿宋_GB2312"/>
                <w:sz w:val="18"/>
              </w:rPr>
            </w:pPr>
            <w:r>
              <w:rPr>
                <w:rFonts w:eastAsia="仿宋_GB2312" w:hint="eastAsia"/>
                <w:sz w:val="18"/>
              </w:rPr>
              <w:t>11=</w:t>
            </w:r>
            <w:r>
              <w:rPr>
                <w:rFonts w:eastAsia="仿宋_GB2312" w:hint="eastAsia"/>
                <w:sz w:val="18"/>
              </w:rPr>
              <w:t>气瓶密性试验</w:t>
            </w:r>
          </w:p>
          <w:p w14:paraId="54F4CE7A" w14:textId="77777777" w:rsidR="00203817" w:rsidRDefault="00203817">
            <w:pPr>
              <w:spacing w:line="200" w:lineRule="exact"/>
              <w:ind w:firstLineChars="200" w:firstLine="360"/>
              <w:rPr>
                <w:rFonts w:eastAsia="仿宋_GB2312"/>
                <w:sz w:val="18"/>
              </w:rPr>
            </w:pPr>
            <w:r>
              <w:rPr>
                <w:rFonts w:eastAsia="仿宋_GB2312" w:hint="eastAsia"/>
                <w:sz w:val="18"/>
              </w:rPr>
              <w:t xml:space="preserve">    Cylinder leakage test</w:t>
            </w:r>
          </w:p>
        </w:tc>
      </w:tr>
    </w:tbl>
    <w:p w14:paraId="3AE19EB7" w14:textId="77777777" w:rsidR="00203817" w:rsidRDefault="00203817">
      <w:pPr>
        <w:rPr>
          <w:rFonts w:eastAsia="仿宋_GB2312"/>
          <w:sz w:val="10"/>
        </w:rPr>
      </w:pPr>
    </w:p>
    <w:tbl>
      <w:tblPr>
        <w:tblW w:w="10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34"/>
        <w:gridCol w:w="1901"/>
        <w:gridCol w:w="1599"/>
        <w:gridCol w:w="1450"/>
        <w:gridCol w:w="1460"/>
        <w:gridCol w:w="1140"/>
        <w:gridCol w:w="1686"/>
      </w:tblGrid>
      <w:tr w:rsidR="00203817" w14:paraId="3F92A6CD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vAlign w:val="center"/>
          </w:tcPr>
          <w:p w14:paraId="7C92B59B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序号</w:t>
            </w:r>
          </w:p>
          <w:p w14:paraId="234E076D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/>
                <w:sz w:val="18"/>
              </w:rPr>
              <w:t>No.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037FADDA" w14:textId="77777777" w:rsidR="00203817" w:rsidRDefault="00203817">
            <w:pPr>
              <w:spacing w:line="180" w:lineRule="exact"/>
              <w:jc w:val="center"/>
              <w:rPr>
                <w:rFonts w:eastAsia="新宋体" w:hAnsi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逃生器</w:t>
            </w:r>
          </w:p>
          <w:p w14:paraId="543D4216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编号</w:t>
            </w:r>
          </w:p>
          <w:p w14:paraId="4D1D212E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/>
                <w:sz w:val="18"/>
              </w:rPr>
              <w:t>Serial No.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718EBDB8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型号</w:t>
            </w:r>
            <w:r>
              <w:rPr>
                <w:rFonts w:eastAsia="新宋体"/>
                <w:sz w:val="18"/>
              </w:rPr>
              <w:t>Type/</w:t>
            </w:r>
          </w:p>
          <w:p w14:paraId="0C113E26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制造厂</w:t>
            </w:r>
            <w:r>
              <w:rPr>
                <w:rFonts w:eastAsia="新宋体"/>
                <w:sz w:val="18"/>
              </w:rPr>
              <w:t>/Maker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0C89E67D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气瓶编号</w:t>
            </w:r>
          </w:p>
          <w:p w14:paraId="215C031B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proofErr w:type="spellStart"/>
            <w:r>
              <w:rPr>
                <w:rFonts w:eastAsia="新宋体"/>
                <w:sz w:val="18"/>
              </w:rPr>
              <w:t>Cyl</w:t>
            </w:r>
            <w:proofErr w:type="spellEnd"/>
            <w:r>
              <w:rPr>
                <w:rFonts w:eastAsia="新宋体"/>
                <w:sz w:val="18"/>
              </w:rPr>
              <w:t xml:space="preserve"> .No.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1EFF767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气瓶容量</w:t>
            </w:r>
            <w:proofErr w:type="spellStart"/>
            <w:r>
              <w:rPr>
                <w:rFonts w:eastAsia="新宋体"/>
                <w:sz w:val="18"/>
              </w:rPr>
              <w:t>Cyl</w:t>
            </w:r>
            <w:proofErr w:type="spellEnd"/>
            <w:r>
              <w:rPr>
                <w:rFonts w:eastAsia="新宋体"/>
                <w:sz w:val="18"/>
              </w:rPr>
              <w:t>. Capacity(</w:t>
            </w:r>
            <w:proofErr w:type="spellStart"/>
            <w:r>
              <w:rPr>
                <w:rFonts w:eastAsia="新宋体"/>
                <w:sz w:val="18"/>
              </w:rPr>
              <w:t>ltr</w:t>
            </w:r>
            <w:proofErr w:type="spellEnd"/>
            <w:r>
              <w:rPr>
                <w:rFonts w:eastAsia="新宋体"/>
                <w:sz w:val="18"/>
              </w:rPr>
              <w:t>)/</w:t>
            </w:r>
          </w:p>
          <w:p w14:paraId="4DF30707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空气容量</w:t>
            </w:r>
            <w:r>
              <w:rPr>
                <w:rFonts w:eastAsia="新宋体"/>
                <w:sz w:val="18"/>
              </w:rPr>
              <w:t>Air Capacity(</w:t>
            </w:r>
            <w:proofErr w:type="spellStart"/>
            <w:r>
              <w:rPr>
                <w:rFonts w:eastAsia="新宋体"/>
                <w:sz w:val="18"/>
              </w:rPr>
              <w:t>ltr</w:t>
            </w:r>
            <w:proofErr w:type="spellEnd"/>
            <w:r>
              <w:rPr>
                <w:rFonts w:eastAsia="新宋体"/>
                <w:sz w:val="18"/>
              </w:rPr>
              <w:t>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</w:tcPr>
          <w:p w14:paraId="7F6184DC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工作压力</w:t>
            </w:r>
          </w:p>
          <w:p w14:paraId="5B32ECA6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/>
                <w:sz w:val="18"/>
              </w:rPr>
              <w:t>W. Press (</w:t>
            </w:r>
            <w:proofErr w:type="spellStart"/>
            <w:r>
              <w:rPr>
                <w:rFonts w:eastAsia="新宋体"/>
                <w:sz w:val="18"/>
              </w:rPr>
              <w:t>Mpa</w:t>
            </w:r>
            <w:proofErr w:type="spellEnd"/>
            <w:r>
              <w:rPr>
                <w:rFonts w:eastAsia="新宋体"/>
                <w:sz w:val="18"/>
              </w:rPr>
              <w:t>)/</w:t>
            </w:r>
          </w:p>
          <w:p w14:paraId="4BAD788B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水压压力</w:t>
            </w:r>
          </w:p>
          <w:p w14:paraId="58F636F9" w14:textId="77777777" w:rsidR="00203817" w:rsidRDefault="00203817">
            <w:pPr>
              <w:spacing w:line="180" w:lineRule="exact"/>
              <w:ind w:leftChars="-95" w:left="-199" w:firstLineChars="126" w:firstLine="227"/>
              <w:jc w:val="center"/>
              <w:rPr>
                <w:rFonts w:eastAsia="新宋体"/>
                <w:sz w:val="18"/>
              </w:rPr>
            </w:pPr>
            <w:proofErr w:type="spellStart"/>
            <w:r>
              <w:rPr>
                <w:rFonts w:eastAsia="新宋体"/>
                <w:sz w:val="18"/>
              </w:rPr>
              <w:t>Hyd.Test</w:t>
            </w:r>
            <w:proofErr w:type="spellEnd"/>
            <w:r>
              <w:rPr>
                <w:rFonts w:eastAsia="新宋体"/>
                <w:sz w:val="18"/>
              </w:rPr>
              <w:t xml:space="preserve"> Press(</w:t>
            </w:r>
            <w:proofErr w:type="spellStart"/>
            <w:r>
              <w:rPr>
                <w:rFonts w:eastAsia="新宋体"/>
                <w:sz w:val="18"/>
              </w:rPr>
              <w:t>Mpa</w:t>
            </w:r>
            <w:proofErr w:type="spellEnd"/>
            <w:r>
              <w:rPr>
                <w:rFonts w:eastAsia="新宋体"/>
                <w:sz w:val="18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78A7DD6C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水压日期</w:t>
            </w:r>
          </w:p>
          <w:p w14:paraId="5AE678CF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/>
                <w:sz w:val="18"/>
              </w:rPr>
              <w:t xml:space="preserve">Last </w:t>
            </w:r>
            <w:proofErr w:type="spellStart"/>
            <w:r>
              <w:rPr>
                <w:rFonts w:eastAsia="新宋体"/>
                <w:sz w:val="18"/>
              </w:rPr>
              <w:t>Hyd.Test</w:t>
            </w:r>
            <w:proofErr w:type="spellEnd"/>
            <w:r>
              <w:rPr>
                <w:rFonts w:eastAsia="新宋体"/>
                <w:sz w:val="18"/>
              </w:rPr>
              <w:t xml:space="preserve"> Date</w:t>
            </w:r>
          </w:p>
        </w:tc>
        <w:tc>
          <w:tcPr>
            <w:tcW w:w="1686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6B591B6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检</w:t>
            </w:r>
            <w:r>
              <w:rPr>
                <w:rFonts w:eastAsia="新宋体"/>
                <w:sz w:val="18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修</w:t>
            </w:r>
            <w:r>
              <w:rPr>
                <w:rFonts w:eastAsia="新宋体"/>
                <w:sz w:val="18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代</w:t>
            </w:r>
            <w:r>
              <w:rPr>
                <w:rFonts w:eastAsia="新宋体"/>
                <w:sz w:val="18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码</w:t>
            </w:r>
          </w:p>
          <w:p w14:paraId="0EA3DE45" w14:textId="77777777" w:rsidR="00203817" w:rsidRDefault="00203817">
            <w:pPr>
              <w:spacing w:line="180" w:lineRule="exact"/>
              <w:jc w:val="center"/>
              <w:rPr>
                <w:rFonts w:eastAsia="新宋体"/>
                <w:sz w:val="18"/>
              </w:rPr>
            </w:pPr>
            <w:r>
              <w:rPr>
                <w:rFonts w:eastAsia="新宋体"/>
                <w:sz w:val="18"/>
              </w:rPr>
              <w:t>Working Codes</w:t>
            </w:r>
          </w:p>
        </w:tc>
      </w:tr>
      <w:tr w:rsidR="00DD683B" w:rsidRPr="004C2992" w14:paraId="50A73DCE" w14:textId="77777777" w:rsidTr="009F38C0"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15E6FA" w14:textId="28E97D5A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</w:rPr>
            </w:pPr>
            <w:r w:rsidRPr="004C2992">
              <w:rPr>
                <w:rFonts w:eastAsia="仿宋_GB2312" w:hint="eastAsia"/>
              </w:rPr>
              <w:t>{</w:t>
            </w:r>
            <w:r>
              <w:rPr>
                <w:rFonts w:eastAsia="仿宋_GB2312" w:hint="eastAsia"/>
              </w:rPr>
              <w:t>#</w:t>
            </w:r>
            <w:r w:rsidRPr="004C2992">
              <w:rPr>
                <w:rFonts w:eastAsia="仿宋_GB2312"/>
              </w:rPr>
              <w:t>Ta</w:t>
            </w:r>
            <w:r>
              <w:rPr>
                <w:rFonts w:eastAsia="仿宋_GB2312" w:hint="eastAsia"/>
              </w:rPr>
              <w:t>b</w:t>
            </w:r>
            <w:r>
              <w:rPr>
                <w:rFonts w:eastAsia="仿宋_GB2312"/>
              </w:rPr>
              <w:t>l</w:t>
            </w:r>
            <w:r w:rsidRPr="004C2992">
              <w:rPr>
                <w:rFonts w:eastAsia="仿宋_GB2312"/>
              </w:rPr>
              <w:t>e</w:t>
            </w:r>
            <w:r>
              <w:rPr>
                <w:rFonts w:eastAsia="新宋体" w:hint="eastAsia"/>
              </w:rPr>
              <w:t>}</w:t>
            </w:r>
            <w:r>
              <w:rPr>
                <w:rFonts w:eastAsia="新宋体"/>
              </w:rPr>
              <w:t>{x}</w:t>
            </w:r>
          </w:p>
        </w:tc>
        <w:tc>
          <w:tcPr>
            <w:tcW w:w="934" w:type="dxa"/>
            <w:tcBorders>
              <w:top w:val="nil"/>
              <w:bottom w:val="single" w:sz="4" w:space="0" w:color="auto"/>
            </w:tcBorders>
            <w:vAlign w:val="center"/>
          </w:tcPr>
          <w:p w14:paraId="7B4B0339" w14:textId="77777777" w:rsidR="00DD683B" w:rsidRDefault="00DD683B" w:rsidP="00DD683B">
            <w:pPr>
              <w:spacing w:line="240" w:lineRule="exact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{</w:t>
            </w:r>
            <w:proofErr w:type="spellStart"/>
            <w:r w:rsidRPr="004C2992">
              <w:rPr>
                <w:rFonts w:eastAsia="仿宋_GB2312"/>
              </w:rPr>
              <w:t>SerialNo</w:t>
            </w:r>
            <w:proofErr w:type="spellEnd"/>
            <w:r>
              <w:rPr>
                <w:rFonts w:eastAsia="仿宋_GB2312"/>
              </w:rPr>
              <w:t>}</w:t>
            </w:r>
          </w:p>
        </w:tc>
        <w:tc>
          <w:tcPr>
            <w:tcW w:w="1901" w:type="dxa"/>
            <w:tcBorders>
              <w:top w:val="nil"/>
              <w:bottom w:val="single" w:sz="4" w:space="0" w:color="auto"/>
            </w:tcBorders>
            <w:vAlign w:val="center"/>
          </w:tcPr>
          <w:p w14:paraId="07C78C09" w14:textId="77777777" w:rsidR="00DD683B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/>
                <w:sz w:val="18"/>
                <w:szCs w:val="18"/>
              </w:rPr>
              <w:t>{Type}</w:t>
            </w:r>
          </w:p>
        </w:tc>
        <w:tc>
          <w:tcPr>
            <w:tcW w:w="1599" w:type="dxa"/>
            <w:tcBorders>
              <w:top w:val="nil"/>
              <w:bottom w:val="single" w:sz="4" w:space="0" w:color="auto"/>
            </w:tcBorders>
            <w:vAlign w:val="center"/>
          </w:tcPr>
          <w:p w14:paraId="0D53DF28" w14:textId="77777777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 w:rsidRPr="004C2992">
              <w:rPr>
                <w:rFonts w:eastAsia="仿宋_GB2312"/>
                <w:sz w:val="18"/>
                <w:szCs w:val="18"/>
              </w:rPr>
              <w:t>{</w:t>
            </w:r>
            <w:proofErr w:type="spellStart"/>
            <w:r w:rsidRPr="004C2992">
              <w:rPr>
                <w:rFonts w:eastAsia="仿宋_GB2312"/>
                <w:sz w:val="18"/>
                <w:szCs w:val="18"/>
              </w:rPr>
              <w:t>CylNo</w:t>
            </w:r>
            <w:proofErr w:type="spellEnd"/>
            <w:r w:rsidRPr="004C2992">
              <w:rPr>
                <w:rFonts w:eastAsia="仿宋_GB2312"/>
                <w:sz w:val="18"/>
                <w:szCs w:val="18"/>
              </w:rPr>
              <w:t>}</w:t>
            </w:r>
          </w:p>
        </w:tc>
        <w:tc>
          <w:tcPr>
            <w:tcW w:w="145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4C99C" w14:textId="77777777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/>
                <w:sz w:val="18"/>
                <w:szCs w:val="18"/>
              </w:rPr>
              <w:t>{</w:t>
            </w:r>
            <w:r w:rsidRPr="004C2992">
              <w:rPr>
                <w:rFonts w:eastAsia="仿宋_GB2312"/>
                <w:sz w:val="18"/>
                <w:szCs w:val="18"/>
              </w:rPr>
              <w:t>Capacity</w:t>
            </w:r>
            <w:r>
              <w:rPr>
                <w:rFonts w:eastAsia="仿宋_GB2312"/>
                <w:sz w:val="18"/>
                <w:szCs w:val="18"/>
              </w:rPr>
              <w:t>}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DD75BD5" w14:textId="77777777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 w:rsidRPr="004C2992">
              <w:rPr>
                <w:rFonts w:eastAsia="仿宋_GB2312"/>
                <w:sz w:val="18"/>
                <w:szCs w:val="18"/>
              </w:rPr>
              <w:t>{Press}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vAlign w:val="center"/>
          </w:tcPr>
          <w:p w14:paraId="49EAE560" w14:textId="33D29C13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 w:rsidRPr="004C2992">
              <w:rPr>
                <w:rFonts w:eastAsia="仿宋_GB2312"/>
                <w:sz w:val="18"/>
                <w:szCs w:val="18"/>
              </w:rPr>
              <w:t>{</w:t>
            </w:r>
            <w:proofErr w:type="spellStart"/>
            <w:r w:rsidRPr="00DD683B">
              <w:rPr>
                <w:rFonts w:eastAsia="仿宋_GB2312"/>
                <w:sz w:val="18"/>
                <w:szCs w:val="18"/>
              </w:rPr>
              <w:t>LastHydTestDate</w:t>
            </w:r>
            <w:proofErr w:type="spellEnd"/>
            <w:r w:rsidRPr="004C2992">
              <w:rPr>
                <w:rFonts w:eastAsia="仿宋_GB2312"/>
                <w:sz w:val="18"/>
                <w:szCs w:val="18"/>
              </w:rPr>
              <w:t>}</w:t>
            </w:r>
          </w:p>
        </w:tc>
        <w:tc>
          <w:tcPr>
            <w:tcW w:w="168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E7C66" w14:textId="18DEF379" w:rsidR="00DD683B" w:rsidRPr="004C2992" w:rsidRDefault="00DD683B" w:rsidP="00DD683B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  <w:r w:rsidRPr="004C2992">
              <w:rPr>
                <w:rFonts w:eastAsia="仿宋_GB2312"/>
                <w:sz w:val="18"/>
                <w:szCs w:val="18"/>
              </w:rPr>
              <w:t>{</w:t>
            </w:r>
            <w:proofErr w:type="spellStart"/>
            <w:r w:rsidRPr="004C2992">
              <w:rPr>
                <w:rFonts w:eastAsia="仿宋_GB2312"/>
                <w:sz w:val="18"/>
                <w:szCs w:val="18"/>
              </w:rPr>
              <w:t>WorkingCodes</w:t>
            </w:r>
            <w:proofErr w:type="spellEnd"/>
            <w:r w:rsidRPr="004C2992">
              <w:rPr>
                <w:rFonts w:eastAsia="仿宋_GB2312"/>
                <w:sz w:val="18"/>
                <w:szCs w:val="18"/>
              </w:rPr>
              <w:t>}</w:t>
            </w:r>
            <w:r>
              <w:rPr>
                <w:rFonts w:eastAsia="仿宋_GB2312"/>
              </w:rPr>
              <w:t>{/</w:t>
            </w:r>
            <w:r w:rsidRPr="004C2992">
              <w:rPr>
                <w:rFonts w:eastAsia="仿宋_GB2312"/>
              </w:rPr>
              <w:t>Ta</w:t>
            </w:r>
            <w:r>
              <w:rPr>
                <w:rFonts w:eastAsia="仿宋_GB2312" w:hint="eastAsia"/>
              </w:rPr>
              <w:t>b</w:t>
            </w:r>
            <w:r>
              <w:rPr>
                <w:rFonts w:eastAsia="仿宋_GB2312"/>
              </w:rPr>
              <w:t>l</w:t>
            </w:r>
            <w:r w:rsidRPr="004C2992">
              <w:rPr>
                <w:rFonts w:eastAsia="仿宋_GB2312"/>
              </w:rPr>
              <w:t>e</w:t>
            </w:r>
            <w:r>
              <w:rPr>
                <w:rFonts w:eastAsia="新宋体" w:hint="eastAsia"/>
              </w:rPr>
              <w:t>}</w:t>
            </w:r>
          </w:p>
        </w:tc>
      </w:tr>
      <w:tr w:rsidR="00203817" w14:paraId="6D4CD3D6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AFADF21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54EBFEB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7925666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-----END-----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2AD72516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B68D8B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60CB16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45BF0AB" w14:textId="77777777" w:rsidR="00203817" w:rsidRDefault="00203817">
            <w:pPr>
              <w:spacing w:line="260" w:lineRule="exact"/>
              <w:jc w:val="center"/>
              <w:rPr>
                <w:rFonts w:eastAsia="新宋体"/>
                <w:szCs w:val="21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2CBC9E" w14:textId="77777777" w:rsidR="00203817" w:rsidRDefault="00203817">
            <w:pPr>
              <w:spacing w:line="260" w:lineRule="exact"/>
              <w:jc w:val="center"/>
              <w:rPr>
                <w:rFonts w:eastAsia="仿宋_GB2312"/>
              </w:rPr>
            </w:pPr>
          </w:p>
        </w:tc>
      </w:tr>
      <w:tr w:rsidR="00203817" w14:paraId="756A6F1C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79BCC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0C00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44529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DDD3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0822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DE92E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5337419B" w14:textId="77777777" w:rsidR="00203817" w:rsidRDefault="00203817">
            <w:pPr>
              <w:spacing w:line="260" w:lineRule="exact"/>
              <w:jc w:val="center"/>
              <w:rPr>
                <w:rFonts w:eastAsia="新宋体"/>
                <w:szCs w:val="21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CC47C" w14:textId="77777777" w:rsidR="00203817" w:rsidRDefault="00203817">
            <w:pPr>
              <w:spacing w:line="260" w:lineRule="exact"/>
              <w:jc w:val="center"/>
              <w:rPr>
                <w:rFonts w:eastAsia="仿宋_GB2312"/>
              </w:rPr>
            </w:pPr>
          </w:p>
        </w:tc>
      </w:tr>
      <w:tr w:rsidR="00203817" w14:paraId="104F3D4D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0F356981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F1D35B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6EA325CA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03EDB4F1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432D15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256CED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4BD081F6" w14:textId="77777777" w:rsidR="00203817" w:rsidRDefault="00203817">
            <w:pPr>
              <w:spacing w:line="260" w:lineRule="exact"/>
              <w:jc w:val="center"/>
              <w:rPr>
                <w:rFonts w:eastAsia="新宋体"/>
                <w:szCs w:val="21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16873F" w14:textId="77777777" w:rsidR="00203817" w:rsidRDefault="00203817">
            <w:pPr>
              <w:spacing w:line="260" w:lineRule="exact"/>
              <w:jc w:val="center"/>
              <w:rPr>
                <w:rFonts w:eastAsia="仿宋_GB2312"/>
              </w:rPr>
            </w:pPr>
          </w:p>
        </w:tc>
      </w:tr>
      <w:tr w:rsidR="00203817" w14:paraId="4A370ABC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4C99AA1F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3E2057E1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79D82CCD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753B9B0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B80ED4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1D8B0B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526C0F65" w14:textId="77777777" w:rsidR="00203817" w:rsidRDefault="00203817">
            <w:pPr>
              <w:spacing w:line="260" w:lineRule="exact"/>
              <w:jc w:val="center"/>
              <w:rPr>
                <w:rFonts w:eastAsia="新宋体"/>
                <w:szCs w:val="21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976CD6" w14:textId="77777777" w:rsidR="00203817" w:rsidRDefault="00203817">
            <w:pPr>
              <w:spacing w:line="260" w:lineRule="exact"/>
              <w:jc w:val="center"/>
              <w:rPr>
                <w:rFonts w:eastAsia="仿宋_GB2312"/>
              </w:rPr>
            </w:pPr>
          </w:p>
        </w:tc>
      </w:tr>
      <w:tr w:rsidR="00203817" w14:paraId="03D24A33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CA3A297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CA161F4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0637CB73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2584AD5B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B46D6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D96438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3DE6A883" w14:textId="77777777" w:rsidR="00203817" w:rsidRDefault="00203817">
            <w:pPr>
              <w:spacing w:line="260" w:lineRule="exact"/>
              <w:jc w:val="center"/>
              <w:rPr>
                <w:rFonts w:eastAsia="新宋体"/>
                <w:szCs w:val="21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DB8035" w14:textId="77777777" w:rsidR="00203817" w:rsidRDefault="00203817">
            <w:pPr>
              <w:spacing w:line="260" w:lineRule="exact"/>
              <w:jc w:val="center"/>
              <w:rPr>
                <w:rFonts w:eastAsia="仿宋_GB2312"/>
              </w:rPr>
            </w:pPr>
          </w:p>
        </w:tc>
      </w:tr>
      <w:tr w:rsidR="00203817" w14:paraId="1E1DA9C4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5752AF2" w14:textId="77777777" w:rsidR="00203817" w:rsidRDefault="00203817">
            <w:pPr>
              <w:spacing w:line="300" w:lineRule="exac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AFD4407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1127B0A4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3AB02CDD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B5F759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DEDBBC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EA0A34B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A578F2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314AA001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69379" w14:textId="77777777" w:rsidR="00203817" w:rsidRDefault="00203817">
            <w:pPr>
              <w:spacing w:line="0" w:lineRule="atLeas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5E548FE7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17000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29D19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8D8A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FFCF96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3CB68E9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8E0F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04D1C233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915F1" w14:textId="77777777" w:rsidR="00203817" w:rsidRDefault="00203817">
            <w:pPr>
              <w:spacing w:line="0" w:lineRule="atLeas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06FB6E49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28EAE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890D7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43AD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7606D6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0DF1020F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A368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2848BD93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3C3EA" w14:textId="77777777" w:rsidR="00203817" w:rsidRDefault="00203817">
            <w:pPr>
              <w:spacing w:line="0" w:lineRule="atLeas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574FDA59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8695E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EF73D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D2EC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1B99FF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6EFCBEA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A8A6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00E97A06" w14:textId="77777777" w:rsidTr="004C2992"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099D7F01" w14:textId="77777777" w:rsidR="00203817" w:rsidRDefault="00203817">
            <w:pPr>
              <w:spacing w:line="0" w:lineRule="atLeas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A1E1197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6E95D1F4" w14:textId="77777777" w:rsidR="00203817" w:rsidRDefault="00203817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04A4607A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15CBEA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3C8E33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2A280B3A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437B99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6F5C0AE2" w14:textId="77777777" w:rsidTr="004C29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D8B4" w14:textId="77777777" w:rsidR="00203817" w:rsidRDefault="00203817">
            <w:pPr>
              <w:spacing w:line="0" w:lineRule="atLeast"/>
              <w:jc w:val="center"/>
              <w:rPr>
                <w:rFonts w:eastAsia="新宋体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81E6D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400F3" w14:textId="77777777" w:rsidR="00203817" w:rsidRDefault="00203817">
            <w:pPr>
              <w:spacing w:line="240" w:lineRule="exact"/>
              <w:jc w:val="center"/>
              <w:rPr>
                <w:rFonts w:eastAsia="仿宋_GB2312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50EBB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F0B7" w14:textId="77777777" w:rsidR="00203817" w:rsidRDefault="00203817">
            <w:pPr>
              <w:spacing w:line="240" w:lineRule="exact"/>
              <w:jc w:val="center"/>
              <w:rPr>
                <w:rFonts w:eastAsia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197754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3C7C2" w14:textId="77777777" w:rsidR="00203817" w:rsidRDefault="00203817">
            <w:pPr>
              <w:spacing w:line="280" w:lineRule="exact"/>
              <w:jc w:val="center"/>
              <w:rPr>
                <w:rFonts w:eastAsia="新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02B8" w14:textId="77777777" w:rsidR="00203817" w:rsidRDefault="00203817">
            <w:pPr>
              <w:spacing w:line="0" w:lineRule="atLeast"/>
              <w:jc w:val="center"/>
              <w:rPr>
                <w:rFonts w:eastAsia="仿宋_GB2312"/>
              </w:rPr>
            </w:pPr>
          </w:p>
        </w:tc>
      </w:tr>
      <w:tr w:rsidR="00203817" w14:paraId="27F79C08" w14:textId="77777777" w:rsidTr="004C2992">
        <w:trPr>
          <w:cantSplit/>
          <w:trHeight w:val="241"/>
        </w:trPr>
        <w:tc>
          <w:tcPr>
            <w:tcW w:w="10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571" w14:textId="77777777" w:rsidR="00203817" w:rsidRDefault="00203817">
            <w:pPr>
              <w:spacing w:line="260" w:lineRule="exact"/>
            </w:pPr>
            <w:r>
              <w:rPr>
                <w:rFonts w:eastAsia="新宋体" w:hint="eastAsia"/>
                <w:sz w:val="18"/>
                <w:szCs w:val="18"/>
              </w:rPr>
              <w:t>零部件修理或更换</w:t>
            </w:r>
            <w:r>
              <w:rPr>
                <w:rFonts w:eastAsia="新宋体" w:hint="eastAsia"/>
                <w:sz w:val="18"/>
                <w:szCs w:val="18"/>
              </w:rPr>
              <w:t xml:space="preserve"> Part of SCBA repair or renew:</w:t>
            </w:r>
          </w:p>
        </w:tc>
      </w:tr>
      <w:tr w:rsidR="00203817" w14:paraId="13EFBF1F" w14:textId="77777777" w:rsidTr="004C2992">
        <w:trPr>
          <w:cantSplit/>
          <w:trHeight w:val="241"/>
        </w:trPr>
        <w:tc>
          <w:tcPr>
            <w:tcW w:w="10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996C" w14:textId="77777777" w:rsidR="00203817" w:rsidRDefault="00203817">
            <w:pPr>
              <w:spacing w:line="260" w:lineRule="exact"/>
              <w:rPr>
                <w:rFonts w:eastAsia="新宋体" w:hAnsi="新宋体"/>
                <w:bCs/>
              </w:rPr>
            </w:pPr>
            <w:r>
              <w:rPr>
                <w:rFonts w:eastAsia="新宋体" w:hAnsi="新宋体"/>
                <w:bCs/>
              </w:rPr>
              <w:t>检测结果</w:t>
            </w:r>
            <w:r>
              <w:rPr>
                <w:rFonts w:eastAsia="新宋体"/>
                <w:bCs/>
              </w:rPr>
              <w:t>/</w:t>
            </w:r>
            <w:r>
              <w:rPr>
                <w:rFonts w:eastAsia="新宋体" w:hAnsi="新宋体"/>
                <w:bCs/>
              </w:rPr>
              <w:t>建议</w:t>
            </w:r>
            <w:r>
              <w:rPr>
                <w:rFonts w:eastAsia="新宋体"/>
              </w:rPr>
              <w:t xml:space="preserve">Performed/Recommended: </w:t>
            </w:r>
            <w:r>
              <w:rPr>
                <w:rFonts w:eastAsia="新宋体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eastAsia="新宋体"/>
              </w:rPr>
              <w:instrText xml:space="preserve"> FORMCHECKBOX </w:instrText>
            </w:r>
            <w:r w:rsidR="003E7709">
              <w:rPr>
                <w:rFonts w:eastAsia="新宋体"/>
              </w:rPr>
            </w:r>
            <w:r w:rsidR="003E7709">
              <w:rPr>
                <w:rFonts w:eastAsia="新宋体"/>
              </w:rPr>
              <w:fldChar w:fldCharType="separate"/>
            </w:r>
            <w:r>
              <w:rPr>
                <w:rFonts w:eastAsia="新宋体"/>
              </w:rPr>
              <w:fldChar w:fldCharType="end"/>
            </w:r>
          </w:p>
        </w:tc>
      </w:tr>
      <w:tr w:rsidR="00203817" w14:paraId="5E2293CA" w14:textId="77777777" w:rsidTr="004C2992">
        <w:trPr>
          <w:cantSplit/>
          <w:trHeight w:val="285"/>
        </w:trPr>
        <w:tc>
          <w:tcPr>
            <w:tcW w:w="10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3B78A" w14:textId="77777777" w:rsidR="00203817" w:rsidRDefault="00203817">
            <w:pPr>
              <w:spacing w:line="260" w:lineRule="exact"/>
              <w:rPr>
                <w:rFonts w:eastAsia="新宋体"/>
                <w:sz w:val="18"/>
              </w:rPr>
            </w:pPr>
            <w:r>
              <w:rPr>
                <w:rFonts w:eastAsia="新宋体" w:hAnsi="新宋体"/>
                <w:sz w:val="18"/>
              </w:rPr>
              <w:t>检验设备名称</w:t>
            </w:r>
            <w:r>
              <w:rPr>
                <w:rFonts w:eastAsia="新宋体"/>
                <w:sz w:val="18"/>
              </w:rPr>
              <w:t xml:space="preserve"> / Name of Testing Equipment: </w:t>
            </w:r>
          </w:p>
          <w:bookmarkStart w:id="5" w:name="Check2"/>
          <w:p w14:paraId="2B251A93" w14:textId="77777777" w:rsidR="00203817" w:rsidRDefault="00203817">
            <w:pPr>
              <w:spacing w:line="260" w:lineRule="exact"/>
              <w:rPr>
                <w:rFonts w:eastAsia="新宋体"/>
                <w:sz w:val="18"/>
              </w:rPr>
            </w:pPr>
            <w:r>
              <w:rPr>
                <w:rFonts w:eastAsia="新宋体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eastAsia="新宋体"/>
              </w:rPr>
              <w:instrText xml:space="preserve"> FORMCHECKBOX </w:instrText>
            </w:r>
            <w:r w:rsidR="003E7709">
              <w:rPr>
                <w:rFonts w:eastAsia="新宋体"/>
              </w:rPr>
            </w:r>
            <w:r w:rsidR="003E7709">
              <w:rPr>
                <w:rFonts w:eastAsia="新宋体"/>
              </w:rPr>
              <w:fldChar w:fldCharType="separate"/>
            </w:r>
            <w:r>
              <w:rPr>
                <w:rFonts w:eastAsia="新宋体"/>
              </w:rPr>
              <w:fldChar w:fldCharType="end"/>
            </w:r>
            <w:bookmarkEnd w:id="5"/>
            <w:r>
              <w:rPr>
                <w:rFonts w:eastAsia="新宋体"/>
                <w:sz w:val="18"/>
              </w:rPr>
              <w:t xml:space="preserve">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Inflator for SCBA</w:t>
            </w:r>
            <w:r>
              <w:rPr>
                <w:rFonts w:eastAsia="新宋体"/>
                <w:b/>
                <w:sz w:val="18"/>
                <w:szCs w:val="18"/>
              </w:rPr>
              <w:t xml:space="preserve"> (</w:t>
            </w:r>
            <w:r>
              <w:rPr>
                <w:rFonts w:eastAsia="新宋体" w:hAnsi="新宋体"/>
                <w:b/>
                <w:sz w:val="18"/>
                <w:szCs w:val="18"/>
              </w:rPr>
              <w:t>空气充装机</w:t>
            </w:r>
            <w:r>
              <w:rPr>
                <w:rFonts w:eastAsia="新宋体"/>
                <w:b/>
                <w:sz w:val="18"/>
                <w:szCs w:val="18"/>
              </w:rPr>
              <w:t>)</w:t>
            </w:r>
            <w:r>
              <w:rPr>
                <w:rFonts w:eastAsia="新宋体"/>
                <w:sz w:val="18"/>
              </w:rPr>
              <w:t xml:space="preserve">   </w:t>
            </w:r>
            <w:r>
              <w:rPr>
                <w:rFonts w:eastAsia="新宋体"/>
                <w:sz w:val="15"/>
                <w:szCs w:val="15"/>
              </w:rPr>
              <w:t xml:space="preserve">  </w:t>
            </w:r>
            <w:r>
              <w:rPr>
                <w:rFonts w:eastAsia="新宋体"/>
                <w:sz w:val="13"/>
                <w:szCs w:val="13"/>
              </w:rPr>
              <w:t xml:space="preserve">    </w:t>
            </w:r>
            <w:r>
              <w:rPr>
                <w:rFonts w:eastAsia="新宋体"/>
                <w:sz w:val="18"/>
              </w:rPr>
              <w:t xml:space="preserve"> </w:t>
            </w:r>
            <w:r>
              <w:rPr>
                <w:rFonts w:eastAsia="新宋体" w:hint="eastAsia"/>
                <w:sz w:val="18"/>
              </w:rPr>
              <w:t xml:space="preserve">         </w:t>
            </w:r>
            <w:r>
              <w:rPr>
                <w:rFonts w:eastAsia="新宋体" w:hAnsi="新宋体"/>
                <w:sz w:val="18"/>
              </w:rPr>
              <w:t>型号</w:t>
            </w:r>
            <w:r>
              <w:rPr>
                <w:rFonts w:eastAsia="新宋体"/>
                <w:sz w:val="18"/>
              </w:rPr>
              <w:t xml:space="preserve">/ Model: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AE2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 xml:space="preserve">A </w:t>
            </w:r>
            <w:r>
              <w:rPr>
                <w:rFonts w:eastAsia="新宋体"/>
                <w:sz w:val="18"/>
              </w:rPr>
              <w:t xml:space="preserve">           </w:t>
            </w:r>
            <w:r>
              <w:rPr>
                <w:rFonts w:eastAsia="新宋体" w:hAnsi="新宋体"/>
                <w:sz w:val="18"/>
              </w:rPr>
              <w:t>编号</w:t>
            </w:r>
            <w:r>
              <w:rPr>
                <w:rFonts w:eastAsia="新宋体"/>
                <w:sz w:val="18"/>
              </w:rPr>
              <w:t>/Serial No.: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1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 xml:space="preserve">3002 </w:t>
            </w:r>
            <w:r>
              <w:rPr>
                <w:rFonts w:eastAsia="新宋体"/>
                <w:sz w:val="18"/>
              </w:rPr>
              <w:t xml:space="preserve">   </w:t>
            </w:r>
          </w:p>
          <w:p w14:paraId="4979538A" w14:textId="77777777" w:rsidR="00203817" w:rsidRDefault="00203817">
            <w:pPr>
              <w:spacing w:line="220" w:lineRule="exact"/>
              <w:rPr>
                <w:rFonts w:eastAsia="新宋体"/>
              </w:rPr>
            </w:pPr>
            <w:r>
              <w:rPr>
                <w:rFonts w:eastAsia="新宋体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eastAsia="新宋体"/>
              </w:rPr>
              <w:instrText xml:space="preserve"> FORMCHECKBOX </w:instrText>
            </w:r>
            <w:r w:rsidR="003E7709">
              <w:rPr>
                <w:rFonts w:eastAsia="新宋体"/>
              </w:rPr>
            </w:r>
            <w:r w:rsidR="003E7709">
              <w:rPr>
                <w:rFonts w:eastAsia="新宋体"/>
              </w:rPr>
              <w:fldChar w:fldCharType="separate"/>
            </w:r>
            <w:r>
              <w:rPr>
                <w:rFonts w:eastAsia="新宋体"/>
              </w:rPr>
              <w:fldChar w:fldCharType="end"/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Temp. control pool </w:t>
            </w:r>
            <w:r>
              <w:rPr>
                <w:rFonts w:eastAsia="新宋体"/>
                <w:b/>
                <w:sz w:val="18"/>
                <w:u w:val="single"/>
              </w:rPr>
              <w:t>test device</w:t>
            </w:r>
            <w:r>
              <w:rPr>
                <w:rFonts w:eastAsia="新宋体"/>
                <w:b/>
                <w:sz w:val="18"/>
                <w:szCs w:val="18"/>
              </w:rPr>
              <w:t xml:space="preserve"> (</w:t>
            </w:r>
            <w:r>
              <w:rPr>
                <w:rFonts w:eastAsia="新宋体" w:hint="eastAsia"/>
                <w:b/>
                <w:sz w:val="18"/>
                <w:szCs w:val="18"/>
              </w:rPr>
              <w:t>控温水池试验装置</w:t>
            </w:r>
            <w:r>
              <w:rPr>
                <w:rFonts w:eastAsia="新宋体"/>
                <w:b/>
                <w:sz w:val="18"/>
                <w:szCs w:val="18"/>
              </w:rPr>
              <w:t>)</w:t>
            </w:r>
            <w:r>
              <w:rPr>
                <w:rFonts w:eastAsia="新宋体"/>
                <w:sz w:val="18"/>
              </w:rPr>
              <w:t xml:space="preserve">  </w:t>
            </w:r>
            <w:r>
              <w:rPr>
                <w:rFonts w:eastAsia="新宋体" w:hint="eastAsia"/>
                <w:sz w:val="18"/>
              </w:rPr>
              <w:t>型号</w:t>
            </w:r>
            <w:r>
              <w:rPr>
                <w:rFonts w:eastAsia="新宋体"/>
                <w:b/>
                <w:sz w:val="18"/>
              </w:rPr>
              <w:t xml:space="preserve">/ </w:t>
            </w:r>
            <w:r>
              <w:rPr>
                <w:rFonts w:eastAsia="新宋体"/>
                <w:sz w:val="18"/>
              </w:rPr>
              <w:t>Model:</w:t>
            </w:r>
            <w:r>
              <w:rPr>
                <w:rFonts w:eastAsia="新宋体"/>
                <w:szCs w:val="21"/>
              </w:rPr>
              <w:t xml:space="preserve">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(5-55)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>℃</w:t>
            </w:r>
            <w:r>
              <w:rPr>
                <w:rFonts w:eastAsia="新宋体"/>
                <w:sz w:val="18"/>
              </w:rPr>
              <w:t xml:space="preserve">       </w:t>
            </w:r>
            <w:r>
              <w:rPr>
                <w:rFonts w:eastAsia="新宋体" w:hint="eastAsia"/>
                <w:sz w:val="18"/>
              </w:rPr>
              <w:t xml:space="preserve">  </w:t>
            </w:r>
            <w:r>
              <w:rPr>
                <w:rFonts w:eastAsia="新宋体" w:hint="eastAsia"/>
                <w:sz w:val="18"/>
              </w:rPr>
              <w:t>编号</w:t>
            </w:r>
            <w:r>
              <w:rPr>
                <w:rFonts w:eastAsia="仿宋_GB2312"/>
                <w:sz w:val="18"/>
              </w:rPr>
              <w:t>/</w:t>
            </w:r>
            <w:r>
              <w:rPr>
                <w:rFonts w:eastAsia="新宋体"/>
                <w:sz w:val="18"/>
              </w:rPr>
              <w:t>Serial No.: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SHSZ016</w:t>
            </w:r>
          </w:p>
          <w:p w14:paraId="4E86C2AD" w14:textId="77777777" w:rsidR="00203817" w:rsidRDefault="00203817">
            <w:pPr>
              <w:spacing w:line="260" w:lineRule="exact"/>
              <w:rPr>
                <w:rFonts w:eastAsia="新宋体"/>
                <w:b/>
                <w:sz w:val="18"/>
                <w:szCs w:val="18"/>
                <w:u w:val="single"/>
              </w:rPr>
            </w:pPr>
            <w:r>
              <w:rPr>
                <w:rFonts w:eastAsia="新宋体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eastAsia="新宋体"/>
              </w:rPr>
              <w:instrText xml:space="preserve"> FORMCHECKBOX </w:instrText>
            </w:r>
            <w:r w:rsidR="003E7709">
              <w:rPr>
                <w:rFonts w:eastAsia="新宋体"/>
              </w:rPr>
            </w:r>
            <w:r w:rsidR="003E7709">
              <w:rPr>
                <w:rFonts w:eastAsia="新宋体"/>
              </w:rPr>
              <w:fldChar w:fldCharType="separate"/>
            </w:r>
            <w:r>
              <w:rPr>
                <w:rFonts w:eastAsia="新宋体"/>
              </w:rPr>
              <w:fldChar w:fldCharType="end"/>
            </w:r>
            <w:r>
              <w:rPr>
                <w:rFonts w:eastAsia="新宋体"/>
                <w:sz w:val="18"/>
              </w:rPr>
              <w:t xml:space="preserve"> </w:t>
            </w:r>
            <w:proofErr w:type="spellStart"/>
            <w:r>
              <w:rPr>
                <w:rFonts w:eastAsia="新宋体"/>
                <w:b/>
                <w:sz w:val="18"/>
                <w:u w:val="single"/>
              </w:rPr>
              <w:t>Hyd.test</w:t>
            </w:r>
            <w:proofErr w:type="spellEnd"/>
            <w:r>
              <w:rPr>
                <w:rFonts w:eastAsia="新宋体"/>
                <w:b/>
                <w:sz w:val="18"/>
                <w:u w:val="single"/>
              </w:rPr>
              <w:t xml:space="preserve"> device</w:t>
            </w:r>
            <w:r>
              <w:rPr>
                <w:rFonts w:eastAsia="新宋体"/>
                <w:b/>
                <w:sz w:val="18"/>
              </w:rPr>
              <w:t xml:space="preserve"> (</w:t>
            </w:r>
            <w:r>
              <w:rPr>
                <w:rFonts w:eastAsia="新宋体" w:hAnsi="新宋体"/>
                <w:b/>
                <w:sz w:val="18"/>
              </w:rPr>
              <w:t>水压试验装置</w:t>
            </w:r>
            <w:r>
              <w:rPr>
                <w:rFonts w:eastAsia="新宋体"/>
                <w:b/>
                <w:sz w:val="18"/>
              </w:rPr>
              <w:t xml:space="preserve">)        </w:t>
            </w:r>
            <w:r>
              <w:rPr>
                <w:rFonts w:eastAsia="新宋体" w:hint="eastAsia"/>
                <w:b/>
                <w:sz w:val="18"/>
              </w:rPr>
              <w:t xml:space="preserve">          </w:t>
            </w:r>
            <w:r>
              <w:rPr>
                <w:rFonts w:eastAsia="新宋体"/>
                <w:b/>
                <w:sz w:val="18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型号</w:t>
            </w:r>
            <w:r>
              <w:rPr>
                <w:rFonts w:eastAsia="新宋体"/>
                <w:sz w:val="18"/>
              </w:rPr>
              <w:t xml:space="preserve">/ Model: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4DSY-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>80</w:t>
            </w:r>
            <w:r>
              <w:rPr>
                <w:rFonts w:eastAsia="新宋体"/>
                <w:b/>
                <w:sz w:val="18"/>
                <w:szCs w:val="18"/>
              </w:rPr>
              <w:t xml:space="preserve">      </w:t>
            </w:r>
            <w:r>
              <w:rPr>
                <w:rFonts w:eastAsia="新宋体" w:hint="eastAsia"/>
                <w:b/>
                <w:sz w:val="18"/>
                <w:szCs w:val="18"/>
              </w:rPr>
              <w:t xml:space="preserve">  </w:t>
            </w:r>
            <w:r>
              <w:rPr>
                <w:rFonts w:eastAsia="新宋体" w:hAnsi="新宋体"/>
                <w:sz w:val="18"/>
              </w:rPr>
              <w:t>编号</w:t>
            </w:r>
            <w:r>
              <w:rPr>
                <w:rFonts w:eastAsia="新宋体"/>
                <w:sz w:val="18"/>
              </w:rPr>
              <w:t>/Serial No.: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21</w:t>
            </w:r>
          </w:p>
          <w:p w14:paraId="22E7561E" w14:textId="77777777" w:rsidR="00203817" w:rsidRDefault="00203817">
            <w:pPr>
              <w:spacing w:line="260" w:lineRule="exact"/>
              <w:rPr>
                <w:rFonts w:eastAsia="新宋体"/>
                <w:b/>
                <w:sz w:val="18"/>
                <w:szCs w:val="18"/>
                <w:u w:val="single"/>
              </w:rPr>
            </w:pPr>
            <w:r>
              <w:rPr>
                <w:rFonts w:eastAsia="新宋体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eastAsia="新宋体"/>
              </w:rPr>
              <w:instrText xml:space="preserve"> FORMCHECKBOX </w:instrText>
            </w:r>
            <w:r w:rsidR="003E7709">
              <w:rPr>
                <w:rFonts w:eastAsia="新宋体"/>
              </w:rPr>
            </w:r>
            <w:r w:rsidR="003E7709">
              <w:rPr>
                <w:rFonts w:eastAsia="新宋体"/>
              </w:rPr>
              <w:fldChar w:fldCharType="separate"/>
            </w:r>
            <w:r>
              <w:rPr>
                <w:rFonts w:eastAsia="新宋体"/>
              </w:rPr>
              <w:fldChar w:fldCharType="end"/>
            </w:r>
            <w:r>
              <w:rPr>
                <w:rFonts w:eastAsia="新宋体"/>
              </w:rPr>
              <w:t xml:space="preserve">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Pressure Watch</w:t>
            </w:r>
            <w:r>
              <w:rPr>
                <w:rFonts w:eastAsia="新宋体"/>
                <w:b/>
                <w:sz w:val="18"/>
                <w:szCs w:val="18"/>
              </w:rPr>
              <w:t xml:space="preserve"> (</w:t>
            </w:r>
            <w:r>
              <w:rPr>
                <w:rFonts w:eastAsia="新宋体" w:hAnsi="新宋体"/>
                <w:b/>
                <w:sz w:val="18"/>
                <w:szCs w:val="18"/>
              </w:rPr>
              <w:t>压力表</w:t>
            </w:r>
            <w:r>
              <w:rPr>
                <w:rFonts w:eastAsia="新宋体"/>
                <w:b/>
                <w:sz w:val="18"/>
                <w:szCs w:val="18"/>
              </w:rPr>
              <w:t xml:space="preserve">)   </w:t>
            </w:r>
            <w:r>
              <w:rPr>
                <w:rFonts w:eastAsia="新宋体"/>
                <w:b/>
                <w:sz w:val="10"/>
                <w:szCs w:val="10"/>
              </w:rPr>
              <w:t xml:space="preserve">      </w:t>
            </w:r>
            <w:r>
              <w:rPr>
                <w:rFonts w:eastAsia="新宋体"/>
                <w:b/>
                <w:sz w:val="13"/>
                <w:szCs w:val="13"/>
              </w:rPr>
              <w:t xml:space="preserve">  </w:t>
            </w:r>
            <w:r>
              <w:rPr>
                <w:rFonts w:eastAsia="新宋体"/>
                <w:b/>
                <w:sz w:val="18"/>
                <w:szCs w:val="18"/>
              </w:rPr>
              <w:t xml:space="preserve">      </w:t>
            </w:r>
            <w:r>
              <w:rPr>
                <w:rFonts w:eastAsia="新宋体" w:hint="eastAsia"/>
                <w:b/>
                <w:sz w:val="18"/>
                <w:szCs w:val="18"/>
              </w:rPr>
              <w:t xml:space="preserve">          </w:t>
            </w:r>
            <w:r>
              <w:rPr>
                <w:rFonts w:eastAsia="新宋体"/>
                <w:b/>
                <w:sz w:val="10"/>
                <w:szCs w:val="10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型号</w:t>
            </w:r>
            <w:r>
              <w:rPr>
                <w:rFonts w:eastAsia="新宋体"/>
                <w:sz w:val="18"/>
              </w:rPr>
              <w:t xml:space="preserve">/ Model: 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(0-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>6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>0)</w:t>
            </w:r>
            <w:proofErr w:type="spellStart"/>
            <w:r>
              <w:rPr>
                <w:rFonts w:eastAsia="新宋体"/>
                <w:b/>
                <w:sz w:val="18"/>
                <w:szCs w:val="18"/>
                <w:u w:val="single"/>
              </w:rPr>
              <w:t>Mpa</w:t>
            </w:r>
            <w:proofErr w:type="spellEnd"/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eastAsia="新宋体"/>
                <w:b/>
                <w:sz w:val="18"/>
                <w:szCs w:val="18"/>
              </w:rPr>
              <w:t xml:space="preserve">     </w:t>
            </w:r>
            <w:r>
              <w:rPr>
                <w:rFonts w:eastAsia="新宋体"/>
                <w:b/>
                <w:sz w:val="10"/>
                <w:szCs w:val="10"/>
              </w:rPr>
              <w:t xml:space="preserve"> </w:t>
            </w:r>
            <w:r>
              <w:rPr>
                <w:rFonts w:eastAsia="新宋体" w:hAnsi="新宋体"/>
                <w:sz w:val="18"/>
              </w:rPr>
              <w:t>编号</w:t>
            </w:r>
            <w:r>
              <w:rPr>
                <w:rFonts w:eastAsia="新宋体"/>
                <w:sz w:val="18"/>
              </w:rPr>
              <w:t>/Serial No.:</w:t>
            </w:r>
            <w:r>
              <w:rPr>
                <w:rFonts w:eastAsia="新宋体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eastAsia="新宋体" w:hint="eastAsia"/>
                <w:b/>
                <w:sz w:val="18"/>
                <w:szCs w:val="18"/>
                <w:u w:val="single"/>
              </w:rPr>
              <w:t>18056277</w:t>
            </w:r>
          </w:p>
          <w:p w14:paraId="1FDF8CA0" w14:textId="77777777" w:rsidR="00203817" w:rsidRDefault="00203817">
            <w:pPr>
              <w:spacing w:line="260" w:lineRule="exact"/>
              <w:rPr>
                <w:rFonts w:eastAsia="新宋体"/>
                <w:w w:val="90"/>
                <w:sz w:val="18"/>
              </w:rPr>
            </w:pPr>
            <w:r>
              <w:rPr>
                <w:rFonts w:eastAsia="新宋体" w:hAnsi="新宋体"/>
                <w:sz w:val="18"/>
              </w:rPr>
              <w:t>注</w:t>
            </w:r>
            <w:r>
              <w:rPr>
                <w:rFonts w:eastAsia="新宋体"/>
                <w:sz w:val="18"/>
              </w:rPr>
              <w:t xml:space="preserve">: </w:t>
            </w:r>
            <w:r>
              <w:rPr>
                <w:rFonts w:eastAsia="新宋体" w:hAnsi="新宋体"/>
                <w:sz w:val="18"/>
              </w:rPr>
              <w:t>设备经有关部门检验</w:t>
            </w:r>
            <w:r>
              <w:rPr>
                <w:rFonts w:eastAsia="新宋体"/>
                <w:sz w:val="18"/>
              </w:rPr>
              <w:t>,</w:t>
            </w:r>
            <w:r>
              <w:rPr>
                <w:rFonts w:eastAsia="新宋体" w:hAnsi="新宋体"/>
                <w:sz w:val="18"/>
              </w:rPr>
              <w:t>符合使用要求</w:t>
            </w:r>
            <w:r>
              <w:rPr>
                <w:rFonts w:eastAsia="新宋体"/>
                <w:w w:val="90"/>
                <w:sz w:val="18"/>
              </w:rPr>
              <w:t>. Equipment have been inspected by authorized department and in accordance with use requirements.</w:t>
            </w:r>
          </w:p>
        </w:tc>
      </w:tr>
    </w:tbl>
    <w:p w14:paraId="6F8C9907" w14:textId="77777777" w:rsidR="00203817" w:rsidRDefault="00203817">
      <w:pPr>
        <w:ind w:leftChars="-300" w:left="-630" w:firstLineChars="80" w:firstLine="120"/>
        <w:rPr>
          <w:rFonts w:eastAsia="仿宋_GB2312"/>
          <w:b/>
          <w:sz w:val="15"/>
          <w:szCs w:val="15"/>
        </w:rPr>
      </w:pPr>
      <w:r>
        <w:rPr>
          <w:rFonts w:ascii="仿宋_GB2312" w:eastAsia="仿宋_GB2312" w:hint="eastAsia"/>
          <w:b/>
          <w:sz w:val="15"/>
          <w:szCs w:val="15"/>
        </w:rPr>
        <w:t xml:space="preserve">      注：</w:t>
      </w:r>
      <w:r>
        <w:rPr>
          <w:rFonts w:ascii="仿宋_GB2312" w:eastAsia="仿宋_GB2312"/>
          <w:b/>
          <w:sz w:val="15"/>
          <w:szCs w:val="15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仿宋_GB2312" w:eastAsia="仿宋_GB2312"/>
          <w:b/>
          <w:sz w:val="15"/>
          <w:szCs w:val="15"/>
        </w:rPr>
        <w:instrText xml:space="preserve"> FORMCHECKBOX </w:instrText>
      </w:r>
      <w:r w:rsidR="003E7709">
        <w:rPr>
          <w:rFonts w:ascii="仿宋_GB2312" w:eastAsia="仿宋_GB2312"/>
          <w:b/>
          <w:sz w:val="15"/>
          <w:szCs w:val="15"/>
        </w:rPr>
      </w:r>
      <w:r w:rsidR="003E7709">
        <w:rPr>
          <w:rFonts w:ascii="仿宋_GB2312" w:eastAsia="仿宋_GB2312"/>
          <w:b/>
          <w:sz w:val="15"/>
          <w:szCs w:val="15"/>
        </w:rPr>
        <w:fldChar w:fldCharType="separate"/>
      </w:r>
      <w:r>
        <w:rPr>
          <w:rFonts w:ascii="仿宋_GB2312" w:eastAsia="仿宋_GB2312"/>
          <w:b/>
          <w:sz w:val="15"/>
          <w:szCs w:val="15"/>
        </w:rPr>
        <w:fldChar w:fldCharType="end"/>
      </w:r>
      <w:r>
        <w:rPr>
          <w:rFonts w:ascii="仿宋_GB2312" w:eastAsia="仿宋_GB2312" w:hint="eastAsia"/>
          <w:b/>
          <w:sz w:val="15"/>
          <w:szCs w:val="15"/>
        </w:rPr>
        <w:t xml:space="preserve"> </w:t>
      </w:r>
      <w:r>
        <w:rPr>
          <w:rFonts w:eastAsia="仿宋_GB2312" w:hint="eastAsia"/>
          <w:b/>
          <w:sz w:val="15"/>
          <w:szCs w:val="15"/>
        </w:rPr>
        <w:t>表示适用／</w:t>
      </w:r>
      <w:r>
        <w:rPr>
          <w:rFonts w:eastAsia="仿宋_GB2312"/>
          <w:b/>
          <w:sz w:val="15"/>
          <w:szCs w:val="15"/>
        </w:rPr>
        <w:t xml:space="preserve">Carried out           </w:t>
      </w:r>
      <w:r>
        <w:rPr>
          <w:rFonts w:ascii="仿宋_GB2312" w:eastAsia="仿宋_GB2312"/>
          <w:b/>
          <w:sz w:val="15"/>
          <w:szCs w:val="15"/>
        </w:rPr>
        <w:t xml:space="preserve"> </w:t>
      </w:r>
      <w:r>
        <w:rPr>
          <w:rFonts w:ascii="仿宋_GB2312" w:eastAsia="仿宋_GB2312"/>
          <w:b/>
          <w:sz w:val="15"/>
          <w:szCs w:val="15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仿宋_GB2312" w:eastAsia="仿宋_GB2312"/>
          <w:b/>
          <w:sz w:val="15"/>
          <w:szCs w:val="15"/>
        </w:rPr>
        <w:instrText xml:space="preserve"> FORMCHECKBOX </w:instrText>
      </w:r>
      <w:r w:rsidR="003E7709">
        <w:rPr>
          <w:rFonts w:ascii="仿宋_GB2312" w:eastAsia="仿宋_GB2312"/>
          <w:b/>
          <w:sz w:val="15"/>
          <w:szCs w:val="15"/>
        </w:rPr>
      </w:r>
      <w:r w:rsidR="003E7709">
        <w:rPr>
          <w:rFonts w:ascii="仿宋_GB2312" w:eastAsia="仿宋_GB2312"/>
          <w:b/>
          <w:sz w:val="15"/>
          <w:szCs w:val="15"/>
        </w:rPr>
        <w:fldChar w:fldCharType="separate"/>
      </w:r>
      <w:r>
        <w:rPr>
          <w:rFonts w:ascii="仿宋_GB2312" w:eastAsia="仿宋_GB2312"/>
          <w:b/>
          <w:sz w:val="15"/>
          <w:szCs w:val="15"/>
        </w:rPr>
        <w:fldChar w:fldCharType="end"/>
      </w:r>
      <w:r>
        <w:rPr>
          <w:rFonts w:eastAsia="仿宋_GB2312" w:hint="eastAsia"/>
          <w:b/>
          <w:sz w:val="15"/>
          <w:szCs w:val="15"/>
        </w:rPr>
        <w:t xml:space="preserve"> </w:t>
      </w:r>
      <w:r>
        <w:rPr>
          <w:rFonts w:eastAsia="仿宋_GB2312" w:hint="eastAsia"/>
          <w:b/>
          <w:sz w:val="15"/>
          <w:szCs w:val="15"/>
        </w:rPr>
        <w:t>表示不适用／</w:t>
      </w:r>
      <w:r>
        <w:rPr>
          <w:rFonts w:eastAsia="仿宋_GB2312"/>
          <w:b/>
          <w:sz w:val="15"/>
          <w:szCs w:val="15"/>
        </w:rPr>
        <w:t>Not carried out or not applicable</w:t>
      </w:r>
      <w:r>
        <w:rPr>
          <w:rFonts w:eastAsia="仿宋_GB2312" w:hint="eastAsia"/>
          <w:b/>
          <w:sz w:val="15"/>
          <w:szCs w:val="15"/>
        </w:rPr>
        <w:t xml:space="preserve">  </w:t>
      </w:r>
    </w:p>
    <w:p w14:paraId="7FD789EA" w14:textId="77777777" w:rsidR="00203817" w:rsidRDefault="00203817">
      <w:pPr>
        <w:rPr>
          <w:rFonts w:eastAsia="仿宋_GB2312"/>
          <w:b/>
          <w:szCs w:val="21"/>
        </w:rPr>
      </w:pPr>
      <w:r>
        <w:rPr>
          <w:rFonts w:eastAsia="仿宋_GB2312" w:hint="eastAsia"/>
          <w:b/>
          <w:szCs w:val="21"/>
        </w:rPr>
        <w:t>下次检验日期／</w:t>
      </w:r>
      <w:r>
        <w:rPr>
          <w:rFonts w:eastAsia="仿宋_GB2312" w:hint="eastAsia"/>
          <w:b/>
          <w:szCs w:val="21"/>
        </w:rPr>
        <w:t>Date of Next Inspection:</w:t>
      </w:r>
      <w:r>
        <w:rPr>
          <w:rFonts w:eastAsia="仿宋_GB2312" w:hint="eastAsia"/>
          <w:b/>
          <w:szCs w:val="21"/>
          <w:u w:val="single"/>
        </w:rPr>
        <w:t xml:space="preserve"> </w:t>
      </w:r>
      <w:r>
        <w:rPr>
          <w:b/>
          <w:szCs w:val="21"/>
          <w:u w:val="single"/>
        </w:rPr>
        <w:fldChar w:fldCharType="begin">
          <w:ffData>
            <w:name w:val="Text349"/>
            <w:enabled/>
            <w:calcOnExit w:val="0"/>
            <w:textInput/>
          </w:ffData>
        </w:fldChar>
      </w:r>
      <w:r>
        <w:rPr>
          <w:b/>
          <w:szCs w:val="21"/>
          <w:u w:val="single"/>
        </w:rPr>
        <w:instrText xml:space="preserve"> FORMTEXT </w:instrText>
      </w:r>
      <w:r>
        <w:rPr>
          <w:b/>
          <w:szCs w:val="21"/>
          <w:u w:val="single"/>
        </w:rPr>
      </w:r>
      <w:r>
        <w:rPr>
          <w:b/>
          <w:szCs w:val="21"/>
          <w:u w:val="single"/>
        </w:rPr>
        <w:fldChar w:fldCharType="separate"/>
      </w:r>
      <w:r>
        <w:rPr>
          <w:rFonts w:hint="eastAsia"/>
          <w:b/>
          <w:szCs w:val="21"/>
          <w:u w:val="single"/>
        </w:rPr>
        <w:t>9</w:t>
      </w:r>
      <w:r>
        <w:rPr>
          <w:rFonts w:hint="eastAsia"/>
          <w:b/>
          <w:szCs w:val="21"/>
          <w:u w:val="single"/>
          <w:vertAlign w:val="superscript"/>
        </w:rPr>
        <w:t>th</w:t>
      </w:r>
      <w:r>
        <w:rPr>
          <w:rFonts w:hint="eastAsia"/>
          <w:b/>
          <w:szCs w:val="21"/>
          <w:u w:val="single"/>
        </w:rPr>
        <w:t xml:space="preserve"> Oct</w:t>
      </w:r>
      <w:r>
        <w:rPr>
          <w:b/>
          <w:szCs w:val="21"/>
          <w:u w:val="single"/>
        </w:rPr>
        <w:t>. 20</w:t>
      </w:r>
      <w:r>
        <w:rPr>
          <w:rFonts w:hint="eastAsia"/>
          <w:b/>
          <w:szCs w:val="21"/>
          <w:u w:val="single"/>
        </w:rPr>
        <w:t>21</w:t>
      </w:r>
      <w:r>
        <w:rPr>
          <w:b/>
          <w:szCs w:val="21"/>
          <w:u w:val="single"/>
        </w:rPr>
        <w:fldChar w:fldCharType="end"/>
      </w:r>
      <w:r>
        <w:rPr>
          <w:rFonts w:eastAsia="仿宋_GB2312" w:hint="eastAsia"/>
          <w:b/>
          <w:szCs w:val="21"/>
          <w:u w:val="single"/>
        </w:rPr>
        <w:t xml:space="preserve"> </w:t>
      </w:r>
    </w:p>
    <w:p w14:paraId="0AD2D743" w14:textId="77777777" w:rsidR="00203817" w:rsidRDefault="00203817">
      <w:pPr>
        <w:rPr>
          <w:rFonts w:eastAsia="仿宋_GB2312"/>
          <w:b/>
          <w:szCs w:val="21"/>
          <w:u w:val="single"/>
        </w:rPr>
      </w:pPr>
      <w:r>
        <w:rPr>
          <w:rFonts w:eastAsia="仿宋_GB2312"/>
          <w:b/>
        </w:rPr>
        <w:t xml:space="preserve">                                          </w:t>
      </w:r>
      <w:r>
        <w:rPr>
          <w:rFonts w:eastAsia="仿宋_GB2312" w:hint="eastAsia"/>
          <w:b/>
        </w:rPr>
        <w:t xml:space="preserve">              </w:t>
      </w:r>
      <w:r>
        <w:rPr>
          <w:rFonts w:eastAsia="仿宋_GB2312"/>
          <w:b/>
        </w:rPr>
        <w:t xml:space="preserve"> </w:t>
      </w:r>
      <w:r>
        <w:rPr>
          <w:rFonts w:eastAsia="仿宋_GB2312" w:hint="eastAsia"/>
          <w:b/>
        </w:rPr>
        <w:t xml:space="preserve"> </w:t>
      </w:r>
      <w:r>
        <w:rPr>
          <w:rFonts w:eastAsia="仿宋_GB2312"/>
          <w:b/>
        </w:rPr>
        <w:t xml:space="preserve">  </w:t>
      </w:r>
      <w:r>
        <w:rPr>
          <w:rFonts w:eastAsia="仿宋_GB2312"/>
          <w:b/>
          <w:szCs w:val="21"/>
          <w:u w:val="single"/>
        </w:rPr>
        <w:t xml:space="preserve">                               </w:t>
      </w:r>
    </w:p>
    <w:p w14:paraId="5598E58D" w14:textId="77777777" w:rsidR="00203817" w:rsidRDefault="00203817">
      <w:pPr>
        <w:pStyle w:val="afd"/>
        <w:rPr>
          <w:sz w:val="24"/>
          <w:szCs w:val="24"/>
        </w:rPr>
      </w:pPr>
      <w:r>
        <w:rPr>
          <w:rFonts w:eastAsia="仿宋_GB2312"/>
          <w:sz w:val="21"/>
          <w:szCs w:val="21"/>
        </w:rPr>
        <w:t xml:space="preserve">                                                </w:t>
      </w:r>
      <w:r>
        <w:rPr>
          <w:rFonts w:eastAsia="仿宋_GB2312" w:hint="eastAsia"/>
          <w:sz w:val="21"/>
          <w:szCs w:val="21"/>
        </w:rPr>
        <w:t xml:space="preserve">           </w:t>
      </w:r>
      <w:r>
        <w:rPr>
          <w:rFonts w:eastAsia="仿宋_GB2312" w:hint="eastAsia"/>
          <w:sz w:val="21"/>
          <w:szCs w:val="21"/>
        </w:rPr>
        <w:t>签名、盖章</w:t>
      </w:r>
      <w:r>
        <w:rPr>
          <w:rFonts w:eastAsia="仿宋_GB2312" w:hint="eastAsia"/>
          <w:sz w:val="21"/>
          <w:szCs w:val="21"/>
        </w:rPr>
        <w:t>/</w:t>
      </w:r>
      <w:r>
        <w:rPr>
          <w:rFonts w:eastAsia="仿宋_GB2312"/>
          <w:sz w:val="21"/>
          <w:szCs w:val="21"/>
        </w:rPr>
        <w:t>Signature and Stamp</w:t>
      </w:r>
    </w:p>
    <w:p w14:paraId="65AB459C" w14:textId="77777777" w:rsidR="00203817" w:rsidRDefault="00203817">
      <w:pPr>
        <w:adjustRightInd w:val="0"/>
        <w:spacing w:line="100" w:lineRule="atLeast"/>
        <w:ind w:right="900"/>
        <w:textAlignment w:val="baseline"/>
        <w:rPr>
          <w:rFonts w:eastAsia="新宋体"/>
          <w:b/>
          <w:bCs/>
          <w:sz w:val="24"/>
        </w:rPr>
      </w:pPr>
    </w:p>
    <w:sectPr w:rsidR="00203817" w:rsidSect="002A6C71">
      <w:headerReference w:type="default" r:id="rId6"/>
      <w:pgSz w:w="11907" w:h="16840"/>
      <w:pgMar w:top="0" w:right="1134" w:bottom="284" w:left="851" w:header="30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7BE0" w14:textId="77777777" w:rsidR="003E7709" w:rsidRDefault="003E7709">
      <w:r>
        <w:separator/>
      </w:r>
    </w:p>
  </w:endnote>
  <w:endnote w:type="continuationSeparator" w:id="0">
    <w:p w14:paraId="78E327B6" w14:textId="77777777" w:rsidR="003E7709" w:rsidRDefault="003E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">
    <w:altName w:val="Arial"/>
    <w:charset w:val="00"/>
    <w:family w:val="swiss"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0B2EA" w14:textId="77777777" w:rsidR="003E7709" w:rsidRDefault="003E7709">
      <w:r>
        <w:separator/>
      </w:r>
    </w:p>
  </w:footnote>
  <w:footnote w:type="continuationSeparator" w:id="0">
    <w:p w14:paraId="73DD1028" w14:textId="77777777" w:rsidR="003E7709" w:rsidRDefault="003E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93160" w14:textId="77777777" w:rsidR="00203817" w:rsidRDefault="00203817" w:rsidP="002A6C71">
    <w:pPr>
      <w:pStyle w:val="a7"/>
      <w:pBdr>
        <w:bottom w:val="none" w:sz="0" w:space="0" w:color="auto"/>
      </w:pBdr>
      <w:ind w:leftChars="-202" w:left="-424"/>
      <w:jc w:val="right"/>
    </w:pPr>
    <w:r>
      <w:rPr>
        <w:i/>
        <w:spacing w:val="38"/>
        <w:sz w:val="13"/>
      </w:rPr>
      <w:t>FORM: REP.B</w:t>
    </w:r>
    <w:r>
      <w:rPr>
        <w:rFonts w:hint="eastAsia"/>
        <w:i/>
        <w:spacing w:val="38"/>
        <w:sz w:val="13"/>
      </w:rPr>
      <w:t>2-1</w:t>
    </w:r>
  </w:p>
  <w:p w14:paraId="4CA805E4" w14:textId="77777777" w:rsidR="00203817" w:rsidRDefault="00203817">
    <w:pPr>
      <w:pStyle w:val="a7"/>
      <w:pBdr>
        <w:bottom w:val="none" w:sz="0" w:space="0" w:color="auto"/>
      </w:pBdr>
      <w:jc w:val="right"/>
    </w:pPr>
  </w:p>
  <w:tbl>
    <w:tblPr>
      <w:tblpPr w:leftFromText="180" w:rightFromText="180" w:vertAnchor="text" w:horzAnchor="margin" w:tblpY="-123"/>
      <w:tblOverlap w:val="never"/>
      <w:tblW w:w="9412" w:type="dxa"/>
      <w:tblLayout w:type="fixed"/>
      <w:tblLook w:val="0000" w:firstRow="0" w:lastRow="0" w:firstColumn="0" w:lastColumn="0" w:noHBand="0" w:noVBand="0"/>
    </w:tblPr>
    <w:tblGrid>
      <w:gridCol w:w="2891"/>
      <w:gridCol w:w="6521"/>
    </w:tblGrid>
    <w:tr w:rsidR="00203817" w14:paraId="39C1F65B" w14:textId="77777777" w:rsidTr="002A6C71">
      <w:trPr>
        <w:trHeight w:val="341"/>
      </w:trPr>
      <w:tc>
        <w:tcPr>
          <w:tcW w:w="2891" w:type="dxa"/>
          <w:vMerge w:val="restart"/>
          <w:vAlign w:val="center"/>
        </w:tcPr>
        <w:p w14:paraId="64F6E9BF" w14:textId="349289D1" w:rsidR="00203817" w:rsidRDefault="000409DC" w:rsidP="002A6C71">
          <w:pPr>
            <w:pStyle w:val="a7"/>
            <w:pBdr>
              <w:bottom w:val="none" w:sz="0" w:space="0" w:color="auto"/>
            </w:pBdr>
          </w:pPr>
          <w:r>
            <w:rPr>
              <w:noProof/>
            </w:rPr>
            <w:drawing>
              <wp:inline distT="0" distB="0" distL="0" distR="0" wp14:anchorId="7A30613B" wp14:editId="5FF0D119">
                <wp:extent cx="1085850" cy="723900"/>
                <wp:effectExtent l="0" t="0" r="0" b="0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</w:tcPr>
        <w:p w14:paraId="6F723022" w14:textId="77777777" w:rsidR="00203817" w:rsidRDefault="00203817" w:rsidP="002A6C71">
          <w:pPr>
            <w:jc w:val="center"/>
            <w:rPr>
              <w:rFonts w:eastAsia="楷体_GB2312"/>
              <w:color w:val="0000FF"/>
              <w:sz w:val="36"/>
              <w:szCs w:val="36"/>
            </w:rPr>
          </w:pPr>
          <w:r>
            <w:rPr>
              <w:rFonts w:eastAsia="楷体_GB2312"/>
              <w:color w:val="0000FF"/>
              <w:sz w:val="36"/>
              <w:szCs w:val="36"/>
            </w:rPr>
            <w:t>中国船级社实业公司深圳分公司</w:t>
          </w:r>
        </w:p>
        <w:p w14:paraId="0AAD69D6" w14:textId="77777777" w:rsidR="00203817" w:rsidRDefault="00203817" w:rsidP="002A6C71">
          <w:pPr>
            <w:jc w:val="center"/>
            <w:rPr>
              <w:color w:val="0000FF"/>
              <w:sz w:val="24"/>
            </w:rPr>
          </w:pPr>
          <w:r>
            <w:rPr>
              <w:color w:val="0000FF"/>
              <w:szCs w:val="21"/>
            </w:rPr>
            <w:t>CCS INDUSTRIAL CORP.(CCSI) SHENZHEN BRANCH</w:t>
          </w:r>
        </w:p>
      </w:tc>
    </w:tr>
    <w:tr w:rsidR="00203817" w14:paraId="08A3BA07" w14:textId="77777777" w:rsidTr="002A6C71">
      <w:trPr>
        <w:trHeight w:val="426"/>
      </w:trPr>
      <w:tc>
        <w:tcPr>
          <w:tcW w:w="2891" w:type="dxa"/>
          <w:vMerge/>
          <w:vAlign w:val="center"/>
        </w:tcPr>
        <w:p w14:paraId="6114E310" w14:textId="77777777" w:rsidR="00203817" w:rsidRDefault="00203817" w:rsidP="002A6C71">
          <w:pPr>
            <w:pStyle w:val="a7"/>
            <w:pBdr>
              <w:bottom w:val="none" w:sz="0" w:space="0" w:color="auto"/>
            </w:pBdr>
          </w:pPr>
        </w:p>
      </w:tc>
      <w:tc>
        <w:tcPr>
          <w:tcW w:w="6521" w:type="dxa"/>
        </w:tcPr>
        <w:p w14:paraId="7957CD20" w14:textId="77777777" w:rsidR="00203817" w:rsidRDefault="00203817" w:rsidP="002A6C71">
          <w:pPr>
            <w:ind w:firstLineChars="200" w:firstLine="320"/>
            <w:rPr>
              <w:rFonts w:eastAsia="楷体_GB2312"/>
              <w:sz w:val="16"/>
              <w:szCs w:val="16"/>
            </w:rPr>
          </w:pPr>
          <w:r>
            <w:rPr>
              <w:rFonts w:eastAsia="楷体_GB2312"/>
              <w:sz w:val="16"/>
              <w:szCs w:val="16"/>
            </w:rPr>
            <w:t>地址：广东省深圳市南山区蛇口后海大道</w:t>
          </w:r>
          <w:r>
            <w:rPr>
              <w:rFonts w:eastAsia="楷体_GB2312" w:hint="eastAsia"/>
              <w:sz w:val="16"/>
              <w:szCs w:val="16"/>
            </w:rPr>
            <w:t>10</w:t>
          </w:r>
          <w:r>
            <w:rPr>
              <w:rFonts w:eastAsia="楷体_GB2312"/>
              <w:sz w:val="16"/>
              <w:szCs w:val="16"/>
            </w:rPr>
            <w:t>41</w:t>
          </w:r>
          <w:r>
            <w:rPr>
              <w:rFonts w:eastAsia="楷体_GB2312"/>
              <w:sz w:val="16"/>
              <w:szCs w:val="16"/>
            </w:rPr>
            <w:t>号港湾创业大厦</w:t>
          </w:r>
          <w:r>
            <w:rPr>
              <w:rFonts w:eastAsia="楷体_GB2312"/>
              <w:sz w:val="16"/>
              <w:szCs w:val="16"/>
            </w:rPr>
            <w:t>11</w:t>
          </w:r>
          <w:r>
            <w:rPr>
              <w:rFonts w:eastAsia="楷体_GB2312"/>
              <w:sz w:val="16"/>
              <w:szCs w:val="16"/>
            </w:rPr>
            <w:t>层</w:t>
          </w:r>
          <w:r>
            <w:rPr>
              <w:rFonts w:eastAsia="楷体_GB2312"/>
              <w:sz w:val="16"/>
              <w:szCs w:val="16"/>
            </w:rPr>
            <w:t>D</w:t>
          </w:r>
          <w:r>
            <w:rPr>
              <w:rFonts w:eastAsia="楷体_GB2312"/>
              <w:sz w:val="16"/>
              <w:szCs w:val="16"/>
            </w:rPr>
            <w:t>、</w:t>
          </w:r>
          <w:r>
            <w:rPr>
              <w:rFonts w:eastAsia="楷体_GB2312"/>
              <w:sz w:val="16"/>
              <w:szCs w:val="16"/>
            </w:rPr>
            <w:t>E</w:t>
          </w:r>
          <w:r>
            <w:rPr>
              <w:rFonts w:eastAsia="楷体_GB2312"/>
              <w:sz w:val="16"/>
              <w:szCs w:val="16"/>
            </w:rPr>
            <w:t>、</w:t>
          </w:r>
          <w:r>
            <w:rPr>
              <w:rFonts w:eastAsia="楷体_GB2312"/>
              <w:sz w:val="16"/>
              <w:szCs w:val="16"/>
            </w:rPr>
            <w:t>F</w:t>
          </w:r>
        </w:p>
        <w:p w14:paraId="38654F8B" w14:textId="77777777" w:rsidR="00203817" w:rsidRDefault="00203817" w:rsidP="002A6C71">
          <w:pPr>
            <w:ind w:firstLineChars="200" w:firstLine="320"/>
            <w:rPr>
              <w:sz w:val="16"/>
              <w:szCs w:val="16"/>
            </w:rPr>
          </w:pPr>
          <w:r>
            <w:rPr>
              <w:sz w:val="16"/>
              <w:szCs w:val="16"/>
            </w:rPr>
            <w:t>ADD</w:t>
          </w:r>
          <w:r>
            <w:rPr>
              <w:sz w:val="16"/>
              <w:szCs w:val="16"/>
            </w:rPr>
            <w:t>：</w:t>
          </w:r>
          <w:r>
            <w:rPr>
              <w:sz w:val="16"/>
              <w:szCs w:val="16"/>
            </w:rPr>
            <w:t xml:space="preserve">11/F, </w:t>
          </w:r>
          <w:proofErr w:type="spellStart"/>
          <w:r>
            <w:rPr>
              <w:sz w:val="16"/>
              <w:szCs w:val="16"/>
            </w:rPr>
            <w:t>Gangwan</w:t>
          </w:r>
          <w:proofErr w:type="spellEnd"/>
          <w:r>
            <w:rPr>
              <w:sz w:val="16"/>
              <w:szCs w:val="16"/>
            </w:rPr>
            <w:t xml:space="preserve"> Creative Building, No.</w:t>
          </w:r>
          <w:r>
            <w:rPr>
              <w:rFonts w:hint="eastAsia"/>
              <w:sz w:val="16"/>
              <w:szCs w:val="16"/>
            </w:rPr>
            <w:t>10</w:t>
          </w:r>
          <w:r>
            <w:rPr>
              <w:sz w:val="16"/>
              <w:szCs w:val="16"/>
            </w:rPr>
            <w:t xml:space="preserve">41 </w:t>
          </w:r>
          <w:proofErr w:type="spellStart"/>
          <w:r>
            <w:rPr>
              <w:sz w:val="16"/>
              <w:szCs w:val="16"/>
            </w:rPr>
            <w:t>Houhai</w:t>
          </w:r>
          <w:proofErr w:type="spellEnd"/>
          <w:r>
            <w:rPr>
              <w:sz w:val="16"/>
              <w:szCs w:val="16"/>
            </w:rPr>
            <w:t xml:space="preserve"> Blvd, </w:t>
          </w:r>
          <w:proofErr w:type="spellStart"/>
          <w:r>
            <w:rPr>
              <w:sz w:val="16"/>
              <w:szCs w:val="16"/>
            </w:rPr>
            <w:t>Shekou</w:t>
          </w:r>
          <w:proofErr w:type="spellEnd"/>
          <w:r>
            <w:rPr>
              <w:sz w:val="16"/>
              <w:szCs w:val="16"/>
            </w:rPr>
            <w:t xml:space="preserve">, Nanshan District, </w:t>
          </w:r>
        </w:p>
        <w:p w14:paraId="21A95859" w14:textId="77777777" w:rsidR="00203817" w:rsidRDefault="00203817" w:rsidP="002A6C71">
          <w:pPr>
            <w:ind w:firstLineChars="500" w:firstLine="800"/>
            <w:rPr>
              <w:sz w:val="16"/>
              <w:szCs w:val="16"/>
            </w:rPr>
          </w:pPr>
          <w:r>
            <w:rPr>
              <w:sz w:val="16"/>
              <w:szCs w:val="16"/>
            </w:rPr>
            <w:t>Shenzhen, Guangdong Province, P.R.C</w:t>
          </w:r>
        </w:p>
        <w:p w14:paraId="78AF016E" w14:textId="77777777" w:rsidR="00203817" w:rsidRDefault="00203817" w:rsidP="002A6C71">
          <w:pPr>
            <w:ind w:firstLineChars="200" w:firstLine="320"/>
            <w:rPr>
              <w:sz w:val="16"/>
              <w:szCs w:val="16"/>
            </w:rPr>
          </w:pPr>
          <w:r>
            <w:rPr>
              <w:sz w:val="16"/>
              <w:szCs w:val="16"/>
            </w:rPr>
            <w:t>Tel:</w:t>
          </w:r>
          <w:r>
            <w:rPr>
              <w:rFonts w:hint="eastAsia"/>
              <w:sz w:val="16"/>
              <w:szCs w:val="16"/>
            </w:rPr>
            <w:t xml:space="preserve"> (</w:t>
          </w:r>
          <w:r>
            <w:rPr>
              <w:sz w:val="16"/>
              <w:szCs w:val="16"/>
            </w:rPr>
            <w:t>0755</w:t>
          </w:r>
          <w:r>
            <w:rPr>
              <w:rFonts w:hint="eastAsia"/>
              <w:sz w:val="16"/>
              <w:szCs w:val="16"/>
            </w:rPr>
            <w:t xml:space="preserve">) </w:t>
          </w:r>
          <w:r>
            <w:rPr>
              <w:sz w:val="16"/>
              <w:szCs w:val="16"/>
            </w:rPr>
            <w:t>26669676/26663159/26669206/26574602</w:t>
          </w:r>
          <w:r>
            <w:rPr>
              <w:rFonts w:hint="eastAsia"/>
              <w:sz w:val="16"/>
              <w:szCs w:val="16"/>
            </w:rPr>
            <w:t xml:space="preserve">    Postcode: 518067</w:t>
          </w:r>
        </w:p>
        <w:p w14:paraId="6CD6D484" w14:textId="77777777" w:rsidR="00203817" w:rsidRDefault="00203817" w:rsidP="002A6C71">
          <w:pPr>
            <w:ind w:firstLineChars="200" w:firstLine="32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E-mail:</w:t>
          </w:r>
          <w:hyperlink r:id="rId2" w:history="1">
            <w:r>
              <w:rPr>
                <w:rStyle w:val="af7"/>
                <w:sz w:val="16"/>
                <w:szCs w:val="16"/>
              </w:rPr>
              <w:t>Shenzhen@ccsi.com.cn</w:t>
            </w:r>
            <w:proofErr w:type="spellEnd"/>
          </w:hyperlink>
          <w:r>
            <w:rPr>
              <w:rFonts w:hint="eastAsia"/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Fax: 0755-26661239</w:t>
          </w:r>
          <w:r>
            <w:rPr>
              <w:rFonts w:hint="eastAsia"/>
              <w:sz w:val="16"/>
              <w:szCs w:val="16"/>
            </w:rPr>
            <w:t>/86062588</w:t>
          </w:r>
        </w:p>
      </w:tc>
    </w:tr>
  </w:tbl>
  <w:p w14:paraId="6774269C" w14:textId="1D5252C0" w:rsidR="00203817" w:rsidRDefault="00203817" w:rsidP="002A6C71">
    <w:pPr>
      <w:pStyle w:val="a7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09DC"/>
    <w:rsid w:val="00172A27"/>
    <w:rsid w:val="00203817"/>
    <w:rsid w:val="002A6C71"/>
    <w:rsid w:val="003E7709"/>
    <w:rsid w:val="004C2992"/>
    <w:rsid w:val="00820B3D"/>
    <w:rsid w:val="00A44ECC"/>
    <w:rsid w:val="00C25561"/>
    <w:rsid w:val="00D26020"/>
    <w:rsid w:val="00DD683B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D56B"/>
  <w15:chartTrackingRefBased/>
  <w15:docId w15:val="{36AE6B32-5EC8-4F24-BE66-833D06E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360"/>
      <w:outlineLvl w:val="0"/>
    </w:pPr>
    <w:rPr>
      <w:b/>
      <w:bCs/>
      <w:sz w:val="28"/>
      <w:u w:val="single"/>
    </w:rPr>
  </w:style>
  <w:style w:type="paragraph" w:styleId="2">
    <w:name w:val="heading 2"/>
    <w:basedOn w:val="a"/>
    <w:next w:val="a0"/>
    <w:link w:val="20"/>
    <w:qFormat/>
    <w:pPr>
      <w:keepNext/>
      <w:keepLines/>
      <w:spacing w:before="156" w:after="120" w:line="360" w:lineRule="auto"/>
      <w:outlineLvl w:val="1"/>
    </w:pPr>
    <w:rPr>
      <w:rFonts w:ascii="仿宋_GB2312" w:eastAsia="仿宋_GB2312" w:hAnsi="Arial" w:cs="宋体"/>
      <w:b/>
      <w:sz w:val="24"/>
    </w:rPr>
  </w:style>
  <w:style w:type="paragraph" w:styleId="3">
    <w:name w:val="heading 3"/>
    <w:basedOn w:val="a"/>
    <w:next w:val="a0"/>
    <w:link w:val="30"/>
    <w:qFormat/>
    <w:pPr>
      <w:keepNext/>
      <w:adjustRightInd w:val="0"/>
      <w:spacing w:line="360" w:lineRule="atLeast"/>
      <w:jc w:val="center"/>
      <w:outlineLvl w:val="2"/>
    </w:pPr>
    <w:rPr>
      <w:b/>
      <w:sz w:val="18"/>
      <w:u w:val="single"/>
    </w:rPr>
  </w:style>
  <w:style w:type="paragraph" w:styleId="4">
    <w:name w:val="heading 4"/>
    <w:basedOn w:val="a"/>
    <w:next w:val="a0"/>
    <w:link w:val="40"/>
    <w:qFormat/>
    <w:pPr>
      <w:keepNext/>
      <w:adjustRightInd w:val="0"/>
      <w:spacing w:line="100" w:lineRule="atLeast"/>
      <w:jc w:val="center"/>
      <w:outlineLvl w:val="3"/>
    </w:pPr>
    <w:rPr>
      <w:b/>
      <w:sz w:val="32"/>
    </w:rPr>
  </w:style>
  <w:style w:type="paragraph" w:styleId="5">
    <w:name w:val="heading 5"/>
    <w:basedOn w:val="a"/>
    <w:next w:val="a0"/>
    <w:link w:val="50"/>
    <w:qFormat/>
    <w:pPr>
      <w:keepNext/>
      <w:adjustRightInd w:val="0"/>
      <w:jc w:val="center"/>
      <w:outlineLvl w:val="4"/>
    </w:pPr>
    <w:rPr>
      <w:rFonts w:ascii="黑体" w:eastAsia="仿宋_GB2312" w:cs="宋体"/>
      <w:b/>
    </w:rPr>
  </w:style>
  <w:style w:type="paragraph" w:styleId="6">
    <w:name w:val="heading 6"/>
    <w:basedOn w:val="a"/>
    <w:next w:val="a0"/>
    <w:link w:val="60"/>
    <w:qFormat/>
    <w:pPr>
      <w:keepNext/>
      <w:adjustRightInd w:val="0"/>
      <w:jc w:val="center"/>
      <w:outlineLvl w:val="5"/>
    </w:pPr>
    <w:rPr>
      <w:rFonts w:ascii="幼圆" w:eastAsia="幼圆" w:hAnsi="宋体" w:cs="宋体"/>
      <w:b/>
      <w:sz w:val="1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1">
    <w:name w:val="highlight1"/>
    <w:rPr>
      <w:shd w:val="clear" w:color="auto" w:fill="FFFF00"/>
    </w:rPr>
  </w:style>
  <w:style w:type="character" w:customStyle="1" w:styleId="3Char1">
    <w:name w:val="正文文本缩进 3 Char1"/>
    <w:rPr>
      <w:kern w:val="2"/>
      <w:sz w:val="16"/>
      <w:szCs w:val="16"/>
    </w:rPr>
  </w:style>
  <w:style w:type="character" w:customStyle="1" w:styleId="shorttext">
    <w:name w:val="short_text"/>
  </w:style>
  <w:style w:type="character" w:customStyle="1" w:styleId="60">
    <w:name w:val="标题 6 字符"/>
    <w:link w:val="6"/>
    <w:rPr>
      <w:rFonts w:ascii="幼圆" w:eastAsia="幼圆" w:hAnsi="宋体" w:cs="宋体"/>
      <w:b/>
      <w:sz w:val="18"/>
      <w:lang w:val="en-US" w:eastAsia="zh-CN" w:bidi="ar-SA"/>
    </w:rPr>
  </w:style>
  <w:style w:type="character" w:customStyle="1" w:styleId="a4">
    <w:name w:val="正文文本缩进 字符"/>
    <w:link w:val="a5"/>
    <w:rPr>
      <w:rFonts w:ascii="仿宋_GB2312" w:eastAsia="仿宋_GB2312"/>
      <w:kern w:val="2"/>
      <w:sz w:val="21"/>
      <w:szCs w:val="21"/>
      <w:lang w:val="en-US" w:eastAsia="zh-CN" w:bidi="ar-SA"/>
    </w:rPr>
  </w:style>
  <w:style w:type="character" w:customStyle="1" w:styleId="21">
    <w:name w:val="正文文本 2 字符"/>
    <w:link w:val="22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2Char1">
    <w:name w:val="正文文本缩进 2 Char1"/>
    <w:rPr>
      <w:kern w:val="2"/>
      <w:sz w:val="21"/>
      <w:szCs w:val="24"/>
    </w:rPr>
  </w:style>
  <w:style w:type="character" w:customStyle="1" w:styleId="Char1">
    <w:name w:val="日期 Char1"/>
    <w:rPr>
      <w:kern w:val="2"/>
      <w:sz w:val="21"/>
      <w:szCs w:val="24"/>
    </w:rPr>
  </w:style>
  <w:style w:type="character" w:customStyle="1" w:styleId="23">
    <w:name w:val="正文文本缩进 2 字符"/>
    <w:link w:val="24"/>
    <w:rPr>
      <w:rFonts w:eastAsia="宋体"/>
      <w:szCs w:val="24"/>
      <w:lang w:val="en-US" w:eastAsia="zh-CN" w:bidi="ar-SA"/>
    </w:rPr>
  </w:style>
  <w:style w:type="character" w:customStyle="1" w:styleId="3Char10">
    <w:name w:val="正文文本 3 Char1"/>
    <w:rPr>
      <w:kern w:val="2"/>
      <w:sz w:val="16"/>
      <w:szCs w:val="16"/>
    </w:rPr>
  </w:style>
  <w:style w:type="character" w:customStyle="1" w:styleId="40">
    <w:name w:val="标题 4 字符"/>
    <w:link w:val="4"/>
    <w:rPr>
      <w:rFonts w:eastAsia="宋体"/>
      <w:b/>
      <w:sz w:val="32"/>
      <w:lang w:val="en-US" w:eastAsia="zh-CN" w:bidi="ar-SA"/>
    </w:rPr>
  </w:style>
  <w:style w:type="character" w:customStyle="1" w:styleId="20">
    <w:name w:val="标题 2 字符"/>
    <w:link w:val="2"/>
    <w:rPr>
      <w:rFonts w:ascii="仿宋_GB2312" w:eastAsia="仿宋_GB2312" w:hAnsi="Arial" w:cs="宋体"/>
      <w:b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8">
    <w:name w:val="文档结构图 字符"/>
    <w:link w:val="a9"/>
    <w:rPr>
      <w:rFonts w:eastAsia="宋体"/>
      <w:lang w:val="en-US" w:eastAsia="zh-CN" w:bidi="ar-SA"/>
    </w:rPr>
  </w:style>
  <w:style w:type="character" w:customStyle="1" w:styleId="Char10">
    <w:name w:val="纯文本 Char1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aa">
    <w:name w:val="页脚 字符"/>
    <w:link w:val="ab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0">
    <w:name w:val="标题 3 字符"/>
    <w:link w:val="3"/>
    <w:rPr>
      <w:rFonts w:eastAsia="宋体"/>
      <w:b/>
      <w:sz w:val="18"/>
      <w:u w:val="single"/>
      <w:lang w:val="en-US" w:eastAsia="zh-CN" w:bidi="ar-SA"/>
    </w:rPr>
  </w:style>
  <w:style w:type="character" w:customStyle="1" w:styleId="hps">
    <w:name w:val="hps"/>
  </w:style>
  <w:style w:type="character" w:customStyle="1" w:styleId="Char11">
    <w:name w:val="正文文本缩进 Char1"/>
    <w:rPr>
      <w:kern w:val="2"/>
      <w:sz w:val="21"/>
      <w:szCs w:val="24"/>
    </w:rPr>
  </w:style>
  <w:style w:type="character" w:customStyle="1" w:styleId="ac">
    <w:name w:val="批注文字 字符"/>
    <w:link w:val="ad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2">
    <w:name w:val="文档结构图 Char1"/>
    <w:rPr>
      <w:rFonts w:ascii="宋体" w:eastAsia="宋体" w:hAnsi="宋体" w:hint="eastAsia"/>
      <w:kern w:val="2"/>
      <w:sz w:val="18"/>
      <w:szCs w:val="18"/>
    </w:rPr>
  </w:style>
  <w:style w:type="character" w:customStyle="1" w:styleId="2Char10">
    <w:name w:val="正文文本 2 Char1"/>
    <w:rPr>
      <w:kern w:val="2"/>
      <w:sz w:val="21"/>
      <w:szCs w:val="24"/>
    </w:rPr>
  </w:style>
  <w:style w:type="character" w:customStyle="1" w:styleId="10">
    <w:name w:val="标题 1 字符"/>
    <w:link w:val="1"/>
    <w:rPr>
      <w:rFonts w:eastAsia="宋体"/>
      <w:b/>
      <w:bCs/>
      <w:kern w:val="2"/>
      <w:sz w:val="28"/>
      <w:szCs w:val="24"/>
      <w:u w:val="single"/>
      <w:lang w:val="en-US" w:eastAsia="zh-CN" w:bidi="ar-SA"/>
    </w:rPr>
  </w:style>
  <w:style w:type="character" w:customStyle="1" w:styleId="ae">
    <w:name w:val="日期 字符"/>
    <w:link w:val="af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31">
    <w:name w:val="正文文本缩进 3 字符"/>
    <w:link w:val="32"/>
    <w:rPr>
      <w:rFonts w:eastAsia="宋体"/>
      <w:sz w:val="16"/>
      <w:szCs w:val="16"/>
      <w:lang w:val="en-US" w:eastAsia="zh-CN" w:bidi="ar-SA"/>
    </w:rPr>
  </w:style>
  <w:style w:type="character" w:customStyle="1" w:styleId="af0">
    <w:name w:val="正文文本 字符"/>
    <w:link w:val="af1"/>
    <w:rPr>
      <w:rFonts w:eastAsia="宋体"/>
      <w:sz w:val="14"/>
      <w:lang w:val="en-US" w:eastAsia="zh-CN" w:bidi="ar-SA"/>
    </w:rPr>
  </w:style>
  <w:style w:type="character" w:customStyle="1" w:styleId="af2">
    <w:name w:val="纯文本 字符"/>
    <w:link w:val="af3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af4">
    <w:name w:val="批注框文本 字符"/>
    <w:link w:val="af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3">
    <w:name w:val="正文文本 Char1"/>
    <w:rPr>
      <w:kern w:val="2"/>
      <w:sz w:val="21"/>
      <w:szCs w:val="24"/>
    </w:rPr>
  </w:style>
  <w:style w:type="character" w:customStyle="1" w:styleId="keyword">
    <w:name w:val="keyword"/>
    <w:basedOn w:val="a1"/>
  </w:style>
  <w:style w:type="character" w:customStyle="1" w:styleId="50">
    <w:name w:val="标题 5 字符"/>
    <w:link w:val="5"/>
    <w:rPr>
      <w:rFonts w:ascii="黑体" w:eastAsia="仿宋_GB2312" w:cs="宋体"/>
      <w:b/>
      <w:sz w:val="21"/>
      <w:lang w:val="en-US" w:eastAsia="zh-CN" w:bidi="ar-SA"/>
    </w:rPr>
  </w:style>
  <w:style w:type="character" w:customStyle="1" w:styleId="33">
    <w:name w:val="正文文本 3 字符"/>
    <w:link w:val="34"/>
    <w:rPr>
      <w:rFonts w:eastAsia="宋体"/>
      <w:sz w:val="16"/>
      <w:szCs w:val="16"/>
      <w:lang w:val="en-US" w:eastAsia="zh-CN" w:bidi="ar-SA"/>
    </w:rPr>
  </w:style>
  <w:style w:type="character" w:customStyle="1" w:styleId="def">
    <w:name w:val="def"/>
  </w:style>
  <w:style w:type="character" w:styleId="af6">
    <w:name w:val="Strong"/>
    <w:qFormat/>
    <w:rPr>
      <w:b/>
      <w:bCs/>
    </w:rPr>
  </w:style>
  <w:style w:type="character" w:styleId="af7">
    <w:name w:val="Hyperlink"/>
    <w:rPr>
      <w:color w:val="0000FF"/>
      <w:u w:val="single"/>
    </w:rPr>
  </w:style>
  <w:style w:type="character" w:styleId="af8">
    <w:name w:val="page number"/>
    <w:basedOn w:val="a1"/>
  </w:style>
  <w:style w:type="character" w:styleId="af9">
    <w:name w:val="FollowedHyperlink"/>
    <w:rPr>
      <w:color w:val="800080"/>
      <w:u w:val="single"/>
    </w:rPr>
  </w:style>
  <w:style w:type="paragraph" w:styleId="22">
    <w:name w:val="Body Text 2"/>
    <w:basedOn w:val="a"/>
    <w:link w:val="21"/>
    <w:pPr>
      <w:spacing w:after="120" w:line="480" w:lineRule="auto"/>
    </w:pPr>
    <w:rPr>
      <w:rFonts w:ascii="Calibri" w:hAnsi="Calibri"/>
      <w:szCs w:val="22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fa">
    <w:name w:val="toa heading"/>
    <w:basedOn w:val="a"/>
    <w:next w:val="a"/>
    <w:pPr>
      <w:spacing w:before="120"/>
    </w:pPr>
    <w:rPr>
      <w:rFonts w:ascii="Arial" w:hAnsi="Arial"/>
      <w:sz w:val="24"/>
      <w:szCs w:val="20"/>
    </w:rPr>
  </w:style>
  <w:style w:type="paragraph" w:styleId="afb">
    <w:name w:val="Block Text"/>
    <w:basedOn w:val="a"/>
    <w:pPr>
      <w:ind w:left="113" w:right="113"/>
      <w:jc w:val="center"/>
    </w:pPr>
    <w:rPr>
      <w:sz w:val="13"/>
      <w:szCs w:val="20"/>
    </w:rPr>
  </w:style>
  <w:style w:type="paragraph" w:styleId="24">
    <w:name w:val="Body Text Indent 2"/>
    <w:basedOn w:val="a"/>
    <w:link w:val="23"/>
    <w:pPr>
      <w:spacing w:after="120" w:line="480" w:lineRule="auto"/>
      <w:ind w:leftChars="200" w:left="420"/>
    </w:pPr>
  </w:style>
  <w:style w:type="paragraph" w:styleId="afc">
    <w:name w:val="List"/>
    <w:basedOn w:val="a"/>
    <w:pPr>
      <w:ind w:left="420" w:hanging="420"/>
    </w:pPr>
    <w:rPr>
      <w:szCs w:val="20"/>
    </w:rPr>
  </w:style>
  <w:style w:type="paragraph" w:styleId="ad">
    <w:name w:val="annotation text"/>
    <w:basedOn w:val="a"/>
    <w:link w:val="ac"/>
    <w:pPr>
      <w:jc w:val="left"/>
    </w:pPr>
  </w:style>
  <w:style w:type="paragraph" w:styleId="af5">
    <w:name w:val="Balloon Text"/>
    <w:basedOn w:val="a"/>
    <w:link w:val="af4"/>
    <w:rPr>
      <w:sz w:val="18"/>
      <w:szCs w:val="18"/>
    </w:rPr>
  </w:style>
  <w:style w:type="paragraph" w:styleId="afd">
    <w:name w:val="caption"/>
    <w:basedOn w:val="a"/>
    <w:next w:val="a"/>
    <w:qFormat/>
    <w:pPr>
      <w:adjustRightInd w:val="0"/>
      <w:spacing w:line="100" w:lineRule="atLeast"/>
      <w:jc w:val="center"/>
      <w:textAlignment w:val="baseline"/>
    </w:pPr>
    <w:rPr>
      <w:b/>
      <w:kern w:val="0"/>
      <w:sz w:val="72"/>
      <w:szCs w:val="20"/>
    </w:rPr>
  </w:style>
  <w:style w:type="paragraph" w:styleId="34">
    <w:name w:val="Body Text 3"/>
    <w:basedOn w:val="a"/>
    <w:link w:val="33"/>
    <w:pPr>
      <w:spacing w:after="120"/>
    </w:pPr>
    <w:rPr>
      <w:sz w:val="16"/>
      <w:szCs w:val="16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link w:val="a8"/>
    <w:pPr>
      <w:shd w:val="clear" w:color="auto" w:fill="000080"/>
    </w:pPr>
  </w:style>
  <w:style w:type="paragraph" w:styleId="32">
    <w:name w:val="Body Text Indent 3"/>
    <w:basedOn w:val="a"/>
    <w:link w:val="31"/>
    <w:pPr>
      <w:spacing w:after="120"/>
      <w:ind w:leftChars="200" w:left="420"/>
    </w:pPr>
    <w:rPr>
      <w:sz w:val="16"/>
      <w:szCs w:val="16"/>
    </w:rPr>
  </w:style>
  <w:style w:type="paragraph" w:styleId="afe">
    <w:name w:val="Subtitle"/>
    <w:basedOn w:val="a"/>
    <w:qFormat/>
    <w:pPr>
      <w:adjustRightInd w:val="0"/>
      <w:spacing w:after="120" w:line="360" w:lineRule="auto"/>
      <w:jc w:val="center"/>
      <w:textAlignment w:val="baseline"/>
    </w:pPr>
    <w:rPr>
      <w:rFonts w:ascii="Arial" w:eastAsia="黑体" w:hAnsi="Arial"/>
      <w:kern w:val="0"/>
      <w:sz w:val="32"/>
      <w:szCs w:val="20"/>
    </w:rPr>
  </w:style>
  <w:style w:type="paragraph" w:customStyle="1" w:styleId="Char">
    <w:name w:val="Char"/>
    <w:basedOn w:val="a"/>
    <w:rPr>
      <w:rFonts w:ascii="Tahoma" w:hAnsi="Tahoma" w:cs="仿宋_GB2312"/>
      <w:sz w:val="24"/>
      <w:szCs w:val="28"/>
    </w:rPr>
  </w:style>
  <w:style w:type="paragraph" w:customStyle="1" w:styleId="aff">
    <w:name w:val="文章"/>
    <w:basedOn w:val="a"/>
    <w:pPr>
      <w:adjustRightInd w:val="0"/>
      <w:spacing w:line="360" w:lineRule="auto"/>
      <w:textAlignment w:val="baseline"/>
    </w:pPr>
    <w:rPr>
      <w:rFonts w:ascii="Arial"/>
      <w:spacing w:val="4"/>
      <w:kern w:val="0"/>
      <w:sz w:val="28"/>
      <w:szCs w:val="20"/>
    </w:rPr>
  </w:style>
  <w:style w:type="paragraph" w:customStyle="1" w:styleId="CharCharChar">
    <w:name w:val="Char Char Char"/>
    <w:basedOn w:val="a"/>
    <w:pPr>
      <w:widowControl/>
      <w:spacing w:before="60" w:after="160" w:line="240" w:lineRule="exact"/>
      <w:ind w:left="227"/>
      <w:jc w:val="left"/>
    </w:pPr>
    <w:rPr>
      <w:rFonts w:ascii="Verdana" w:eastAsia="Times New Roman" w:hAnsi="Verdana" w:cs="Segoe"/>
      <w:kern w:val="0"/>
      <w:sz w:val="20"/>
      <w:szCs w:val="20"/>
      <w:lang w:eastAsia="en-US"/>
    </w:rPr>
  </w:style>
  <w:style w:type="paragraph" w:customStyle="1" w:styleId="9001">
    <w:name w:val="9001"/>
    <w:basedOn w:val="a"/>
    <w:pPr>
      <w:widowControl/>
      <w:pBdr>
        <w:top w:val="single" w:sz="2" w:space="1" w:color="FF0000"/>
        <w:left w:val="single" w:sz="2" w:space="4" w:color="FF0000"/>
        <w:bottom w:val="single" w:sz="2" w:space="4" w:color="FF0000"/>
        <w:right w:val="single" w:sz="2" w:space="4" w:color="FF0000"/>
      </w:pBdr>
      <w:autoSpaceDE w:val="0"/>
      <w:autoSpaceDN w:val="0"/>
      <w:spacing w:before="120"/>
    </w:pPr>
    <w:rPr>
      <w:rFonts w:ascii="Arial" w:hAnsi="Arial"/>
      <w:kern w:val="0"/>
      <w:sz w:val="20"/>
      <w:szCs w:val="20"/>
      <w:lang w:val="en-GB"/>
    </w:rPr>
  </w:style>
  <w:style w:type="paragraph" w:customStyle="1" w:styleId="aff0">
    <w:name w:val="列出段落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f1">
    <w:name w:val="英文"/>
    <w:basedOn w:val="a"/>
    <w:pPr>
      <w:adjustRightInd w:val="0"/>
      <w:spacing w:line="360" w:lineRule="auto"/>
      <w:textAlignment w:val="baseline"/>
    </w:pPr>
    <w:rPr>
      <w:rFonts w:ascii="Arial" w:hAnsi="Arial"/>
      <w:spacing w:val="20"/>
      <w:kern w:val="0"/>
      <w:sz w:val="24"/>
      <w:szCs w:val="20"/>
    </w:rPr>
  </w:style>
  <w:style w:type="paragraph" w:customStyle="1" w:styleId="GB2312">
    <w:name w:val="样式 (中文) 仿宋_GB2312 四号 加粗 下划线 居中"/>
    <w:basedOn w:val="a"/>
    <w:pPr>
      <w:jc w:val="center"/>
    </w:pPr>
    <w:rPr>
      <w:rFonts w:eastAsia="仿宋_GB2312" w:cs="宋体"/>
      <w:b/>
      <w:bCs/>
      <w:sz w:val="28"/>
      <w:szCs w:val="28"/>
      <w:u w:val="double"/>
    </w:rPr>
  </w:style>
  <w:style w:type="paragraph" w:customStyle="1" w:styleId="CharCharChar0">
    <w:name w:val="Char Char Char"/>
    <w:basedOn w:val="a"/>
    <w:pPr>
      <w:widowControl/>
      <w:spacing w:before="60" w:after="160" w:line="240" w:lineRule="exact"/>
      <w:ind w:left="227"/>
      <w:jc w:val="left"/>
    </w:pPr>
    <w:rPr>
      <w:rFonts w:ascii="Verdana" w:eastAsia="Times New Roman" w:hAnsi="Verdana" w:cs="Segoe"/>
      <w:kern w:val="0"/>
      <w:sz w:val="20"/>
      <w:szCs w:val="20"/>
      <w:lang w:eastAsia="en-US"/>
    </w:rPr>
  </w:style>
  <w:style w:type="paragraph" w:styleId="af1">
    <w:name w:val="Body Text"/>
    <w:basedOn w:val="a"/>
    <w:link w:val="af0"/>
    <w:pPr>
      <w:spacing w:after="120"/>
    </w:pPr>
    <w:rPr>
      <w:sz w:val="14"/>
    </w:rPr>
  </w:style>
  <w:style w:type="paragraph" w:styleId="af3">
    <w:name w:val="Plain Text"/>
    <w:basedOn w:val="a"/>
    <w:link w:val="af2"/>
    <w:rPr>
      <w:rFonts w:ascii="宋体" w:hAnsi="Courier New"/>
    </w:rPr>
  </w:style>
  <w:style w:type="paragraph" w:styleId="a0">
    <w:name w:val="Normal Indent"/>
    <w:basedOn w:val="a"/>
    <w:pPr>
      <w:ind w:firstLineChars="200" w:firstLine="420"/>
    </w:pPr>
    <w:rPr>
      <w:szCs w:val="20"/>
    </w:rPr>
  </w:style>
  <w:style w:type="paragraph" w:styleId="a5">
    <w:name w:val="Body Text Indent"/>
    <w:basedOn w:val="a"/>
    <w:link w:val="a4"/>
    <w:pPr>
      <w:tabs>
        <w:tab w:val="left" w:pos="360"/>
      </w:tabs>
      <w:ind w:right="280" w:firstLineChars="200" w:firstLine="420"/>
    </w:pPr>
    <w:rPr>
      <w:rFonts w:ascii="仿宋_GB2312" w:eastAsia="仿宋_GB231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enzhen@ccsi.com.c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Pages>1</Pages>
  <Words>361</Words>
  <Characters>2063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CHINA</Company>
  <LinksUpToDate>false</LinksUpToDate>
  <CharactersWithSpaces>2420</CharactersWithSpaces>
  <SharedDoc>false</SharedDoc>
  <HLinks>
    <vt:vector size="6" baseType="variant">
      <vt:variant>
        <vt:i4>4980789</vt:i4>
      </vt:variant>
      <vt:variant>
        <vt:i4>0</vt:i4>
      </vt:variant>
      <vt:variant>
        <vt:i4>0</vt:i4>
      </vt:variant>
      <vt:variant>
        <vt:i4>5</vt:i4>
      </vt:variant>
      <vt:variant>
        <vt:lpwstr>mailto:Shenzhen@ccsi.com.cn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Form: SHSZ703-01</dc:title>
  <dc:subject/>
  <dc:creator>zxh</dc:creator>
  <cp:keywords/>
  <dc:description/>
  <cp:lastModifiedBy>Windows</cp:lastModifiedBy>
  <cp:revision>6</cp:revision>
  <cp:lastPrinted>2017-05-31T02:59:00Z</cp:lastPrinted>
  <dcterms:created xsi:type="dcterms:W3CDTF">2020-12-01T08:18:00Z</dcterms:created>
  <dcterms:modified xsi:type="dcterms:W3CDTF">2020-12-01T08:29:00Z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